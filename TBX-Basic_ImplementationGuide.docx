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AAB61" w14:textId="24C86972" w:rsidR="00A33FB0" w:rsidRDefault="001216D3" w:rsidP="001216D3">
      <w:pPr>
        <w:pStyle w:val="Title"/>
      </w:pPr>
      <w:commentRangeStart w:id="0"/>
      <w:r>
        <w:t>TBX-Basic Implementation Guide</w:t>
      </w:r>
      <w:commentRangeEnd w:id="0"/>
      <w:r w:rsidR="00BD7067">
        <w:rPr>
          <w:rStyle w:val="CommentReference"/>
          <w:rFonts w:asciiTheme="minorHAnsi" w:eastAsiaTheme="minorEastAsia" w:hAnsiTheme="minorHAnsi" w:cstheme="minorBidi"/>
          <w:spacing w:val="0"/>
          <w:kern w:val="0"/>
        </w:rPr>
        <w:commentReference w:id="0"/>
      </w:r>
    </w:p>
    <w:p w14:paraId="7E0D97A7" w14:textId="77777777" w:rsidR="001216D3" w:rsidRDefault="001216D3" w:rsidP="001216D3">
      <w:pPr>
        <w:pStyle w:val="Subtitle"/>
      </w:pPr>
      <w:r>
        <w:t xml:space="preserve">                                                               Validation – Import – Export</w:t>
      </w:r>
    </w:p>
    <w:sdt>
      <w:sdtPr>
        <w:id w:val="-1294975273"/>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79E1BC2B" w14:textId="792952B4" w:rsidR="00F63FEF" w:rsidRDefault="00F63FEF">
          <w:pPr>
            <w:pStyle w:val="TOCHeading"/>
          </w:pPr>
          <w:r>
            <w:t>Contents</w:t>
          </w:r>
        </w:p>
        <w:p w14:paraId="1C0946B7" w14:textId="6EC0B516" w:rsidR="00F63FEF" w:rsidRDefault="00F63FEF">
          <w:pPr>
            <w:pStyle w:val="TOC1"/>
            <w:tabs>
              <w:tab w:val="right" w:leader="dot" w:pos="9350"/>
            </w:tabs>
            <w:rPr>
              <w:noProof/>
            </w:rPr>
          </w:pPr>
          <w:r>
            <w:fldChar w:fldCharType="begin"/>
          </w:r>
          <w:r>
            <w:instrText xml:space="preserve"> TOC \o "1-3" \h \z \u </w:instrText>
          </w:r>
          <w:r>
            <w:fldChar w:fldCharType="separate"/>
          </w:r>
          <w:hyperlink w:anchor="_Toc500428072" w:history="1">
            <w:r w:rsidRPr="00BA2587">
              <w:rPr>
                <w:rStyle w:val="Hyperlink"/>
                <w:noProof/>
              </w:rPr>
              <w:t>Introduction</w:t>
            </w:r>
            <w:r>
              <w:rPr>
                <w:noProof/>
                <w:webHidden/>
              </w:rPr>
              <w:tab/>
            </w:r>
            <w:r>
              <w:rPr>
                <w:noProof/>
                <w:webHidden/>
              </w:rPr>
              <w:fldChar w:fldCharType="begin"/>
            </w:r>
            <w:r>
              <w:rPr>
                <w:noProof/>
                <w:webHidden/>
              </w:rPr>
              <w:instrText xml:space="preserve"> PAGEREF _Toc500428072 \h </w:instrText>
            </w:r>
            <w:r>
              <w:rPr>
                <w:noProof/>
                <w:webHidden/>
              </w:rPr>
            </w:r>
            <w:r>
              <w:rPr>
                <w:noProof/>
                <w:webHidden/>
              </w:rPr>
              <w:fldChar w:fldCharType="separate"/>
            </w:r>
            <w:r>
              <w:rPr>
                <w:noProof/>
                <w:webHidden/>
              </w:rPr>
              <w:t>1</w:t>
            </w:r>
            <w:r>
              <w:rPr>
                <w:noProof/>
                <w:webHidden/>
              </w:rPr>
              <w:fldChar w:fldCharType="end"/>
            </w:r>
          </w:hyperlink>
        </w:p>
        <w:p w14:paraId="2AEAAEA0" w14:textId="1B70EC9D" w:rsidR="00F63FEF" w:rsidRDefault="00F63FEF">
          <w:pPr>
            <w:pStyle w:val="TOC1"/>
            <w:tabs>
              <w:tab w:val="right" w:leader="dot" w:pos="9350"/>
            </w:tabs>
            <w:rPr>
              <w:noProof/>
            </w:rPr>
          </w:pPr>
          <w:hyperlink w:anchor="_Toc500428073" w:history="1">
            <w:r w:rsidRPr="00BA2587">
              <w:rPr>
                <w:rStyle w:val="Hyperlink"/>
                <w:noProof/>
              </w:rPr>
              <w:t>Validation</w:t>
            </w:r>
            <w:r>
              <w:rPr>
                <w:noProof/>
                <w:webHidden/>
              </w:rPr>
              <w:tab/>
            </w:r>
            <w:r>
              <w:rPr>
                <w:noProof/>
                <w:webHidden/>
              </w:rPr>
              <w:fldChar w:fldCharType="begin"/>
            </w:r>
            <w:r>
              <w:rPr>
                <w:noProof/>
                <w:webHidden/>
              </w:rPr>
              <w:instrText xml:space="preserve"> PAGEREF _Toc500428073 \h </w:instrText>
            </w:r>
            <w:r>
              <w:rPr>
                <w:noProof/>
                <w:webHidden/>
              </w:rPr>
            </w:r>
            <w:r>
              <w:rPr>
                <w:noProof/>
                <w:webHidden/>
              </w:rPr>
              <w:fldChar w:fldCharType="separate"/>
            </w:r>
            <w:r>
              <w:rPr>
                <w:noProof/>
                <w:webHidden/>
              </w:rPr>
              <w:t>1</w:t>
            </w:r>
            <w:r>
              <w:rPr>
                <w:noProof/>
                <w:webHidden/>
              </w:rPr>
              <w:fldChar w:fldCharType="end"/>
            </w:r>
          </w:hyperlink>
        </w:p>
        <w:p w14:paraId="083A094B" w14:textId="543D08CF" w:rsidR="00F63FEF" w:rsidRDefault="00F63FEF">
          <w:pPr>
            <w:pStyle w:val="TOC2"/>
            <w:tabs>
              <w:tab w:val="right" w:leader="dot" w:pos="9350"/>
            </w:tabs>
            <w:rPr>
              <w:noProof/>
            </w:rPr>
          </w:pPr>
          <w:hyperlink w:anchor="_Toc500428074" w:history="1">
            <w:r w:rsidRPr="00BA2587">
              <w:rPr>
                <w:rStyle w:val="Hyperlink"/>
                <w:noProof/>
              </w:rPr>
              <w:t>Schemas for DCA style TBX</w:t>
            </w:r>
            <w:r>
              <w:rPr>
                <w:noProof/>
                <w:webHidden/>
              </w:rPr>
              <w:tab/>
            </w:r>
            <w:r>
              <w:rPr>
                <w:noProof/>
                <w:webHidden/>
              </w:rPr>
              <w:fldChar w:fldCharType="begin"/>
            </w:r>
            <w:r>
              <w:rPr>
                <w:noProof/>
                <w:webHidden/>
              </w:rPr>
              <w:instrText xml:space="preserve"> PAGEREF _Toc500428074 \h </w:instrText>
            </w:r>
            <w:r>
              <w:rPr>
                <w:noProof/>
                <w:webHidden/>
              </w:rPr>
            </w:r>
            <w:r>
              <w:rPr>
                <w:noProof/>
                <w:webHidden/>
              </w:rPr>
              <w:fldChar w:fldCharType="separate"/>
            </w:r>
            <w:r>
              <w:rPr>
                <w:noProof/>
                <w:webHidden/>
              </w:rPr>
              <w:t>2</w:t>
            </w:r>
            <w:r>
              <w:rPr>
                <w:noProof/>
                <w:webHidden/>
              </w:rPr>
              <w:fldChar w:fldCharType="end"/>
            </w:r>
          </w:hyperlink>
        </w:p>
        <w:p w14:paraId="35833B91" w14:textId="7F751E21" w:rsidR="00F63FEF" w:rsidRDefault="00F63FEF">
          <w:pPr>
            <w:pStyle w:val="TOC2"/>
            <w:tabs>
              <w:tab w:val="right" w:leader="dot" w:pos="9350"/>
            </w:tabs>
            <w:rPr>
              <w:noProof/>
            </w:rPr>
          </w:pPr>
          <w:hyperlink w:anchor="_Toc500428075" w:history="1">
            <w:r w:rsidRPr="00BA2587">
              <w:rPr>
                <w:rStyle w:val="Hyperlink"/>
                <w:noProof/>
              </w:rPr>
              <w:t>Schemas for DCT style TBX</w:t>
            </w:r>
            <w:r>
              <w:rPr>
                <w:noProof/>
                <w:webHidden/>
              </w:rPr>
              <w:tab/>
            </w:r>
            <w:bookmarkStart w:id="1" w:name="_GoBack"/>
            <w:bookmarkEnd w:id="1"/>
            <w:r>
              <w:rPr>
                <w:noProof/>
                <w:webHidden/>
              </w:rPr>
              <w:fldChar w:fldCharType="begin"/>
            </w:r>
            <w:r>
              <w:rPr>
                <w:noProof/>
                <w:webHidden/>
              </w:rPr>
              <w:instrText xml:space="preserve"> PAGEREF _Toc500428075 \h </w:instrText>
            </w:r>
            <w:r>
              <w:rPr>
                <w:noProof/>
                <w:webHidden/>
              </w:rPr>
            </w:r>
            <w:r>
              <w:rPr>
                <w:noProof/>
                <w:webHidden/>
              </w:rPr>
              <w:fldChar w:fldCharType="separate"/>
            </w:r>
            <w:r>
              <w:rPr>
                <w:noProof/>
                <w:webHidden/>
              </w:rPr>
              <w:t>2</w:t>
            </w:r>
            <w:r>
              <w:rPr>
                <w:noProof/>
                <w:webHidden/>
              </w:rPr>
              <w:fldChar w:fldCharType="end"/>
            </w:r>
          </w:hyperlink>
        </w:p>
        <w:p w14:paraId="069101CC" w14:textId="32B9A50D" w:rsidR="00F63FEF" w:rsidRDefault="00F63FEF">
          <w:pPr>
            <w:pStyle w:val="TOC2"/>
            <w:tabs>
              <w:tab w:val="right" w:leader="dot" w:pos="9350"/>
            </w:tabs>
            <w:rPr>
              <w:noProof/>
            </w:rPr>
          </w:pPr>
          <w:hyperlink w:anchor="_Toc500428076" w:history="1">
            <w:r w:rsidRPr="00BA2587">
              <w:rPr>
                <w:rStyle w:val="Hyperlink"/>
                <w:noProof/>
              </w:rPr>
              <w:t>Validation API</w:t>
            </w:r>
            <w:r>
              <w:rPr>
                <w:noProof/>
                <w:webHidden/>
              </w:rPr>
              <w:tab/>
            </w:r>
            <w:r>
              <w:rPr>
                <w:noProof/>
                <w:webHidden/>
              </w:rPr>
              <w:fldChar w:fldCharType="begin"/>
            </w:r>
            <w:r>
              <w:rPr>
                <w:noProof/>
                <w:webHidden/>
              </w:rPr>
              <w:instrText xml:space="preserve"> PAGEREF _Toc500428076 \h </w:instrText>
            </w:r>
            <w:r>
              <w:rPr>
                <w:noProof/>
                <w:webHidden/>
              </w:rPr>
            </w:r>
            <w:r>
              <w:rPr>
                <w:noProof/>
                <w:webHidden/>
              </w:rPr>
              <w:fldChar w:fldCharType="separate"/>
            </w:r>
            <w:r>
              <w:rPr>
                <w:noProof/>
                <w:webHidden/>
              </w:rPr>
              <w:t>3</w:t>
            </w:r>
            <w:r>
              <w:rPr>
                <w:noProof/>
                <w:webHidden/>
              </w:rPr>
              <w:fldChar w:fldCharType="end"/>
            </w:r>
          </w:hyperlink>
        </w:p>
        <w:p w14:paraId="03FE939A" w14:textId="01CEB6FE" w:rsidR="00F63FEF" w:rsidRDefault="00F63FEF">
          <w:pPr>
            <w:pStyle w:val="TOC3"/>
            <w:tabs>
              <w:tab w:val="right" w:leader="dot" w:pos="9350"/>
            </w:tabs>
            <w:rPr>
              <w:noProof/>
            </w:rPr>
          </w:pPr>
          <w:hyperlink w:anchor="_Toc500428077" w:history="1">
            <w:r w:rsidRPr="00BA2587">
              <w:rPr>
                <w:rStyle w:val="Hyperlink"/>
                <w:noProof/>
              </w:rPr>
              <w:t>API Example for TBX-Basic</w:t>
            </w:r>
            <w:r>
              <w:rPr>
                <w:noProof/>
                <w:webHidden/>
              </w:rPr>
              <w:tab/>
            </w:r>
            <w:r>
              <w:rPr>
                <w:noProof/>
                <w:webHidden/>
              </w:rPr>
              <w:fldChar w:fldCharType="begin"/>
            </w:r>
            <w:r>
              <w:rPr>
                <w:noProof/>
                <w:webHidden/>
              </w:rPr>
              <w:instrText xml:space="preserve"> PAGEREF _Toc500428077 \h </w:instrText>
            </w:r>
            <w:r>
              <w:rPr>
                <w:noProof/>
                <w:webHidden/>
              </w:rPr>
            </w:r>
            <w:r>
              <w:rPr>
                <w:noProof/>
                <w:webHidden/>
              </w:rPr>
              <w:fldChar w:fldCharType="separate"/>
            </w:r>
            <w:r>
              <w:rPr>
                <w:noProof/>
                <w:webHidden/>
              </w:rPr>
              <w:t>4</w:t>
            </w:r>
            <w:r>
              <w:rPr>
                <w:noProof/>
                <w:webHidden/>
              </w:rPr>
              <w:fldChar w:fldCharType="end"/>
            </w:r>
          </w:hyperlink>
        </w:p>
        <w:p w14:paraId="58714007" w14:textId="58EC57A7" w:rsidR="00F63FEF" w:rsidRDefault="00F63FEF">
          <w:pPr>
            <w:pStyle w:val="TOC1"/>
            <w:tabs>
              <w:tab w:val="right" w:leader="dot" w:pos="9350"/>
            </w:tabs>
            <w:rPr>
              <w:noProof/>
            </w:rPr>
          </w:pPr>
          <w:hyperlink w:anchor="_Toc500428078" w:history="1">
            <w:r w:rsidRPr="00BA2587">
              <w:rPr>
                <w:rStyle w:val="Hyperlink"/>
                <w:noProof/>
              </w:rPr>
              <w:t>Import</w:t>
            </w:r>
            <w:r>
              <w:rPr>
                <w:noProof/>
                <w:webHidden/>
              </w:rPr>
              <w:tab/>
            </w:r>
            <w:r>
              <w:rPr>
                <w:noProof/>
                <w:webHidden/>
              </w:rPr>
              <w:fldChar w:fldCharType="begin"/>
            </w:r>
            <w:r>
              <w:rPr>
                <w:noProof/>
                <w:webHidden/>
              </w:rPr>
              <w:instrText xml:space="preserve"> PAGEREF _Toc500428078 \h </w:instrText>
            </w:r>
            <w:r>
              <w:rPr>
                <w:noProof/>
                <w:webHidden/>
              </w:rPr>
            </w:r>
            <w:r>
              <w:rPr>
                <w:noProof/>
                <w:webHidden/>
              </w:rPr>
              <w:fldChar w:fldCharType="separate"/>
            </w:r>
            <w:r>
              <w:rPr>
                <w:noProof/>
                <w:webHidden/>
              </w:rPr>
              <w:t>5</w:t>
            </w:r>
            <w:r>
              <w:rPr>
                <w:noProof/>
                <w:webHidden/>
              </w:rPr>
              <w:fldChar w:fldCharType="end"/>
            </w:r>
          </w:hyperlink>
        </w:p>
        <w:p w14:paraId="0BB23885" w14:textId="74158353" w:rsidR="00F63FEF" w:rsidRDefault="00F63FEF">
          <w:pPr>
            <w:pStyle w:val="TOC1"/>
            <w:tabs>
              <w:tab w:val="right" w:leader="dot" w:pos="9350"/>
            </w:tabs>
            <w:rPr>
              <w:noProof/>
            </w:rPr>
          </w:pPr>
          <w:hyperlink w:anchor="_Toc500428079" w:history="1">
            <w:r w:rsidRPr="00BA2587">
              <w:rPr>
                <w:rStyle w:val="Hyperlink"/>
                <w:noProof/>
              </w:rPr>
              <w:t>Export</w:t>
            </w:r>
            <w:r>
              <w:rPr>
                <w:noProof/>
                <w:webHidden/>
              </w:rPr>
              <w:tab/>
            </w:r>
            <w:r>
              <w:rPr>
                <w:noProof/>
                <w:webHidden/>
              </w:rPr>
              <w:fldChar w:fldCharType="begin"/>
            </w:r>
            <w:r>
              <w:rPr>
                <w:noProof/>
                <w:webHidden/>
              </w:rPr>
              <w:instrText xml:space="preserve"> PAGEREF _Toc500428079 \h </w:instrText>
            </w:r>
            <w:r>
              <w:rPr>
                <w:noProof/>
                <w:webHidden/>
              </w:rPr>
            </w:r>
            <w:r>
              <w:rPr>
                <w:noProof/>
                <w:webHidden/>
              </w:rPr>
              <w:fldChar w:fldCharType="separate"/>
            </w:r>
            <w:r>
              <w:rPr>
                <w:noProof/>
                <w:webHidden/>
              </w:rPr>
              <w:t>5</w:t>
            </w:r>
            <w:r>
              <w:rPr>
                <w:noProof/>
                <w:webHidden/>
              </w:rPr>
              <w:fldChar w:fldCharType="end"/>
            </w:r>
          </w:hyperlink>
        </w:p>
        <w:p w14:paraId="206FC9E6" w14:textId="3CDD74FB" w:rsidR="00F63FEF" w:rsidRDefault="00F63FEF" w:rsidP="00F63FEF">
          <w:r>
            <w:rPr>
              <w:b/>
              <w:bCs/>
              <w:noProof/>
            </w:rPr>
            <w:fldChar w:fldCharType="end"/>
          </w:r>
        </w:p>
      </w:sdtContent>
    </w:sdt>
    <w:p w14:paraId="479E7309" w14:textId="2BEC39BD" w:rsidR="001216D3" w:rsidRDefault="001216D3" w:rsidP="001216D3">
      <w:pPr>
        <w:pStyle w:val="Heading1"/>
      </w:pPr>
      <w:bookmarkStart w:id="2" w:name="_Toc500428072"/>
      <w:r>
        <w:t>Introduction</w:t>
      </w:r>
      <w:bookmarkEnd w:id="2"/>
    </w:p>
    <w:p w14:paraId="24AFEA27" w14:textId="422D6D6E" w:rsidR="001216D3" w:rsidRDefault="001216D3" w:rsidP="001216D3">
      <w:r>
        <w:t xml:space="preserve">TBX-Basic is intended to be the primary dialect </w:t>
      </w:r>
      <w:r w:rsidR="00147E46">
        <w:t>for</w:t>
      </w:r>
      <w:r>
        <w:t xml:space="preserve"> terminology exchange. It can be used to handle monolingual, bilingual, or multilingual glossaries</w:t>
      </w:r>
      <w:r w:rsidR="00B44654">
        <w:t xml:space="preserve"> or </w:t>
      </w:r>
      <w:proofErr w:type="spellStart"/>
      <w:r w:rsidR="00B44654">
        <w:t>termbases</w:t>
      </w:r>
      <w:proofErr w:type="spellEnd"/>
      <w:r>
        <w:t xml:space="preserve">.  It is composed of three modules: Core, </w:t>
      </w:r>
      <w:r w:rsidR="00147E46">
        <w:t>Min</w:t>
      </w:r>
      <w:r>
        <w:t>, and Basi</w:t>
      </w:r>
      <w:r w:rsidR="00B44654">
        <w:t>c</w:t>
      </w:r>
      <w:r>
        <w:t>.  The Core module co</w:t>
      </w:r>
      <w:r w:rsidR="00147E46">
        <w:t>nsists of</w:t>
      </w:r>
      <w:r>
        <w:t xml:space="preserve"> the core structure which all valid TBX files share and which corresponds with the description of the TBX </w:t>
      </w:r>
      <w:r w:rsidR="00B44654">
        <w:t>C</w:t>
      </w:r>
      <w:r>
        <w:t xml:space="preserve">ore as found in ISO 30042.  The combination of the data categories </w:t>
      </w:r>
      <w:r w:rsidR="00147E46">
        <w:t>added to the Core</w:t>
      </w:r>
      <w:r>
        <w:t xml:space="preserve"> by the Min and Basic </w:t>
      </w:r>
      <w:r w:rsidR="00B44654">
        <w:t>modules</w:t>
      </w:r>
      <w:r>
        <w:t xml:space="preserve"> constitutes the TBX-Basic dialect.</w:t>
      </w:r>
      <w:r w:rsidR="00147E46">
        <w:t xml:space="preserve">  This implementation guide is provided by LTAC Global as a public service.</w:t>
      </w:r>
      <w:r w:rsidR="00B44654">
        <w:t xml:space="preserve">  If you want to implement TBX-Basic, you are free to use it. If you want to create your own TBX dialect, you must obtain appropriate access to a purchased copy of the new version of ISO 30042 DIS (to be published in 2018).</w:t>
      </w:r>
    </w:p>
    <w:p w14:paraId="0BB69165" w14:textId="77777777" w:rsidR="001216D3" w:rsidRDefault="001216D3" w:rsidP="001216D3">
      <w:pPr>
        <w:pStyle w:val="Heading1"/>
      </w:pPr>
      <w:bookmarkStart w:id="3" w:name="_Validation"/>
      <w:bookmarkStart w:id="4" w:name="_Toc500428073"/>
      <w:bookmarkEnd w:id="3"/>
      <w:r>
        <w:t>Validation</w:t>
      </w:r>
      <w:bookmarkEnd w:id="4"/>
    </w:p>
    <w:p w14:paraId="2357B52B" w14:textId="73ADEAB5" w:rsidR="00147E46" w:rsidRDefault="001216D3" w:rsidP="00286E4B">
      <w:r>
        <w:t>This section details the steps which must be taken to ensure a</w:t>
      </w:r>
      <w:r w:rsidR="00147E46">
        <w:t>n XML document</w:t>
      </w:r>
      <w:r>
        <w:t xml:space="preserve"> instance</w:t>
      </w:r>
      <w:r w:rsidR="00286E4B">
        <w:t xml:space="preserve"> (hereafter described as the “</w:t>
      </w:r>
      <w:r w:rsidR="00286E4B" w:rsidRPr="00286E4B">
        <w:rPr>
          <w:i/>
          <w:iCs/>
        </w:rPr>
        <w:t>candidate</w:t>
      </w:r>
      <w:r w:rsidR="00286E4B">
        <w:t xml:space="preserve">”) </w:t>
      </w:r>
      <w:r>
        <w:t>which c</w:t>
      </w:r>
      <w:r w:rsidR="00286E4B">
        <w:t xml:space="preserve">laims to be TBX-Basic is </w:t>
      </w:r>
      <w:proofErr w:type="gramStart"/>
      <w:r w:rsidR="00147E46">
        <w:t>actually a</w:t>
      </w:r>
      <w:proofErr w:type="gramEnd"/>
      <w:r w:rsidR="00147E46">
        <w:t xml:space="preserve"> </w:t>
      </w:r>
      <w:r w:rsidR="00286E4B">
        <w:t>valid</w:t>
      </w:r>
      <w:r w:rsidR="00147E46">
        <w:t xml:space="preserve"> instance of the TBX-Basic dialect</w:t>
      </w:r>
      <w:r w:rsidR="00286E4B">
        <w:t xml:space="preserve">.  If at any step the </w:t>
      </w:r>
      <w:r w:rsidR="00286E4B">
        <w:rPr>
          <w:i/>
          <w:iCs/>
        </w:rPr>
        <w:t>candidate</w:t>
      </w:r>
      <w:r w:rsidR="00286E4B">
        <w:t xml:space="preserve"> fails a test, it is not valid TBX-Basic.</w:t>
      </w:r>
      <w:r w:rsidR="00173166">
        <w:t xml:space="preserve">  </w:t>
      </w:r>
    </w:p>
    <w:p w14:paraId="75F47E25" w14:textId="6C5431C7" w:rsidR="001216D3" w:rsidRPr="00173166" w:rsidRDefault="00173166" w:rsidP="00286E4B">
      <w:r>
        <w:t xml:space="preserve">If the </w:t>
      </w:r>
      <w:r w:rsidRPr="00173166">
        <w:rPr>
          <w:i/>
          <w:iCs/>
        </w:rPr>
        <w:t>candidate</w:t>
      </w:r>
      <w:r>
        <w:t xml:space="preserve"> </w:t>
      </w:r>
      <w:r w:rsidRPr="00173166">
        <w:t>does</w:t>
      </w:r>
      <w:r>
        <w:t xml:space="preserve"> not </w:t>
      </w:r>
      <w:r w:rsidR="00147E46">
        <w:t>even</w:t>
      </w:r>
      <w:r>
        <w:t xml:space="preserve"> claim to be </w:t>
      </w:r>
      <w:r w:rsidR="00147E46">
        <w:t>compliant with</w:t>
      </w:r>
      <w:r>
        <w:t xml:space="preserve"> TBX-Basic </w:t>
      </w:r>
      <w:r w:rsidR="00147E46">
        <w:t>(according to the type attribute on the root)</w:t>
      </w:r>
      <w:r>
        <w:t xml:space="preserve">, use the </w:t>
      </w:r>
      <w:hyperlink w:anchor="_Validation_API" w:history="1">
        <w:r w:rsidRPr="00173166">
          <w:rPr>
            <w:rStyle w:val="Hyperlink"/>
          </w:rPr>
          <w:t>Validation API</w:t>
        </w:r>
      </w:hyperlink>
      <w:r>
        <w:t xml:space="preserve"> to attempt to learn which modules the </w:t>
      </w:r>
      <w:r>
        <w:rPr>
          <w:i/>
          <w:iCs/>
        </w:rPr>
        <w:t>candidate’s</w:t>
      </w:r>
      <w:r>
        <w:t xml:space="preserve"> </w:t>
      </w:r>
      <w:r w:rsidR="00147E46">
        <w:t>stated</w:t>
      </w:r>
      <w:r>
        <w:t xml:space="preserve"> dialect is supposed to contain. </w:t>
      </w:r>
    </w:p>
    <w:p w14:paraId="32BB220E" w14:textId="77777777" w:rsidR="00147E46" w:rsidRPr="00173166" w:rsidRDefault="00147E46" w:rsidP="00F63FEF">
      <w:pPr>
        <w:pStyle w:val="Heading2"/>
      </w:pPr>
      <w:r>
        <w:t>TBX-Basic Validation Steps:</w:t>
      </w:r>
    </w:p>
    <w:p w14:paraId="3F9842F5" w14:textId="60FDC837" w:rsidR="00286E4B" w:rsidRDefault="00286E4B" w:rsidP="00286E4B">
      <w:pPr>
        <w:pStyle w:val="ListParagraph"/>
        <w:numPr>
          <w:ilvl w:val="0"/>
          <w:numId w:val="2"/>
        </w:numPr>
      </w:pPr>
      <w:r>
        <w:t xml:space="preserve">Check if </w:t>
      </w:r>
      <w:r>
        <w:rPr>
          <w:i/>
          <w:iCs/>
        </w:rPr>
        <w:t>candidate</w:t>
      </w:r>
      <w:r>
        <w:t xml:space="preserve"> </w:t>
      </w:r>
      <w:r w:rsidR="00147E46">
        <w:t>looks like</w:t>
      </w:r>
      <w:r>
        <w:t xml:space="preserve"> XML.</w:t>
      </w:r>
    </w:p>
    <w:p w14:paraId="4F4D9209" w14:textId="77777777" w:rsidR="00286E4B" w:rsidRDefault="00286E4B" w:rsidP="00286E4B">
      <w:pPr>
        <w:pStyle w:val="ListParagraph"/>
        <w:numPr>
          <w:ilvl w:val="0"/>
          <w:numId w:val="2"/>
        </w:numPr>
      </w:pPr>
      <w:r>
        <w:t xml:space="preserve">Ensure the </w:t>
      </w:r>
      <w:r>
        <w:rPr>
          <w:i/>
          <w:iCs/>
        </w:rPr>
        <w:t>candidate</w:t>
      </w:r>
      <w:r>
        <w:t xml:space="preserve"> is well-formed XML.</w:t>
      </w:r>
    </w:p>
    <w:p w14:paraId="6DE845B9" w14:textId="77777777" w:rsidR="00DC15B3" w:rsidRPr="000C3B26" w:rsidRDefault="00DC15B3" w:rsidP="00286E4B">
      <w:pPr>
        <w:pStyle w:val="ListParagraph"/>
        <w:numPr>
          <w:ilvl w:val="0"/>
          <w:numId w:val="2"/>
        </w:numPr>
      </w:pPr>
      <w:r>
        <w:t xml:space="preserve">The root start-tag should declare the default namespace as: </w:t>
      </w:r>
      <w:r w:rsidR="000C3B26">
        <w:rPr>
          <w:rFonts w:ascii="Arial" w:hAnsi="Arial" w:cs="Arial"/>
        </w:rPr>
        <w:t>urn:</w:t>
      </w:r>
      <w:proofErr w:type="gramStart"/>
      <w:r w:rsidR="000C3B26">
        <w:rPr>
          <w:rFonts w:ascii="Arial" w:hAnsi="Arial" w:cs="Arial"/>
        </w:rPr>
        <w:t>iso:std</w:t>
      </w:r>
      <w:proofErr w:type="gramEnd"/>
      <w:r w:rsidR="000C3B26">
        <w:rPr>
          <w:rFonts w:ascii="Arial" w:hAnsi="Arial" w:cs="Arial"/>
        </w:rPr>
        <w:t>:iso:30042:ed:3.0</w:t>
      </w:r>
    </w:p>
    <w:p w14:paraId="02C7BDFA" w14:textId="77777777" w:rsidR="000C3B26" w:rsidRPr="000C3B26" w:rsidRDefault="000C3B26" w:rsidP="000C3B26">
      <w:pPr>
        <w:pStyle w:val="ListParagraph"/>
        <w:numPr>
          <w:ilvl w:val="1"/>
          <w:numId w:val="2"/>
        </w:numPr>
      </w:pPr>
      <w:r>
        <w:rPr>
          <w:rFonts w:cstheme="minorHAnsi"/>
        </w:rPr>
        <w:t>Example:</w:t>
      </w:r>
    </w:p>
    <w:p w14:paraId="43CFC55C" w14:textId="77777777" w:rsidR="000C3B26" w:rsidRDefault="000C3B26" w:rsidP="000C3B26">
      <w:pPr>
        <w:pStyle w:val="ListParagraph"/>
        <w:ind w:left="1440"/>
      </w:pPr>
      <w:r>
        <w:t>&lt;</w:t>
      </w:r>
      <w:proofErr w:type="spellStart"/>
      <w:r>
        <w:t>tbx</w:t>
      </w:r>
      <w:proofErr w:type="spellEnd"/>
      <w:r w:rsidRPr="000C3B26">
        <w:t xml:space="preserve"> type="TBX-Basic" </w:t>
      </w:r>
      <w:r>
        <w:t>style="</w:t>
      </w:r>
      <w:proofErr w:type="spellStart"/>
      <w:r>
        <w:t>dca</w:t>
      </w:r>
      <w:proofErr w:type="spellEnd"/>
      <w:r>
        <w:t xml:space="preserve">" </w:t>
      </w:r>
      <w:proofErr w:type="gramStart"/>
      <w:r>
        <w:t>xml:lang</w:t>
      </w:r>
      <w:proofErr w:type="gramEnd"/>
      <w:r>
        <w:t>="</w:t>
      </w:r>
      <w:proofErr w:type="spellStart"/>
      <w:r>
        <w:t>en</w:t>
      </w:r>
      <w:proofErr w:type="spellEnd"/>
      <w:r>
        <w:t xml:space="preserve">" </w:t>
      </w:r>
      <w:proofErr w:type="spellStart"/>
      <w:r w:rsidRPr="000C3B26">
        <w:rPr>
          <w:color w:val="FF0000"/>
        </w:rPr>
        <w:t>xmlns</w:t>
      </w:r>
      <w:proofErr w:type="spellEnd"/>
      <w:r w:rsidRPr="000C3B26">
        <w:rPr>
          <w:color w:val="FF0000"/>
        </w:rPr>
        <w:t>="urn:iso:std:iso:30042:ed:3.0"</w:t>
      </w:r>
      <w:r>
        <w:t>&gt;</w:t>
      </w:r>
    </w:p>
    <w:p w14:paraId="14D33457" w14:textId="27EED18B" w:rsidR="00286E4B" w:rsidRDefault="00286E4B" w:rsidP="00286E4B">
      <w:pPr>
        <w:pStyle w:val="ListParagraph"/>
        <w:numPr>
          <w:ilvl w:val="0"/>
          <w:numId w:val="2"/>
        </w:numPr>
      </w:pPr>
      <w:r>
        <w:t xml:space="preserve">The root start-tag </w:t>
      </w:r>
      <w:r w:rsidR="00147E46">
        <w:t>must</w:t>
      </w:r>
      <w:r>
        <w:t xml:space="preserve"> contain a @type attribute, the value of which </w:t>
      </w:r>
      <w:r w:rsidR="00147E46">
        <w:t>must</w:t>
      </w:r>
      <w:r>
        <w:t xml:space="preserve"> be “TBX-Basic”.</w:t>
      </w:r>
    </w:p>
    <w:p w14:paraId="058BB6E4" w14:textId="77777777" w:rsidR="00286E4B" w:rsidRDefault="00286E4B" w:rsidP="00286E4B">
      <w:pPr>
        <w:pStyle w:val="ListParagraph"/>
        <w:numPr>
          <w:ilvl w:val="1"/>
          <w:numId w:val="2"/>
        </w:numPr>
      </w:pPr>
      <w:r>
        <w:t xml:space="preserve">Example: </w:t>
      </w:r>
    </w:p>
    <w:p w14:paraId="5BF3EEAA" w14:textId="77777777" w:rsidR="00286E4B" w:rsidRDefault="00286E4B" w:rsidP="00286E4B">
      <w:pPr>
        <w:pStyle w:val="ListParagraph"/>
        <w:ind w:left="1440"/>
      </w:pPr>
      <w:r>
        <w:t>&lt;</w:t>
      </w:r>
      <w:proofErr w:type="spellStart"/>
      <w:r>
        <w:t>tbx</w:t>
      </w:r>
      <w:proofErr w:type="spellEnd"/>
      <w:r>
        <w:t xml:space="preserve"> </w:t>
      </w:r>
      <w:r w:rsidRPr="008B0658">
        <w:rPr>
          <w:color w:val="FF0000"/>
        </w:rPr>
        <w:t xml:space="preserve">type="TBX-Basic" </w:t>
      </w:r>
      <w:r>
        <w:t>style="</w:t>
      </w:r>
      <w:proofErr w:type="spellStart"/>
      <w:r>
        <w:t>dca</w:t>
      </w:r>
      <w:proofErr w:type="spellEnd"/>
      <w:r>
        <w:t xml:space="preserve">" </w:t>
      </w:r>
      <w:proofErr w:type="gramStart"/>
      <w:r>
        <w:t>xml:lang</w:t>
      </w:r>
      <w:proofErr w:type="gramEnd"/>
      <w:r>
        <w:t>="</w:t>
      </w:r>
      <w:proofErr w:type="spellStart"/>
      <w:r>
        <w:t>en</w:t>
      </w:r>
      <w:proofErr w:type="spellEnd"/>
      <w:r>
        <w:t xml:space="preserve">" </w:t>
      </w:r>
      <w:proofErr w:type="spellStart"/>
      <w:r>
        <w:t>xmlns</w:t>
      </w:r>
      <w:proofErr w:type="spellEnd"/>
      <w:r>
        <w:t>="urn:iso:std:iso:30042:ed:3.0"&gt;</w:t>
      </w:r>
    </w:p>
    <w:p w14:paraId="3817E58C" w14:textId="7806C331" w:rsidR="00286E4B" w:rsidRDefault="00286E4B" w:rsidP="00286E4B">
      <w:pPr>
        <w:pStyle w:val="ListParagraph"/>
        <w:numPr>
          <w:ilvl w:val="0"/>
          <w:numId w:val="2"/>
        </w:numPr>
      </w:pPr>
      <w:r>
        <w:lastRenderedPageBreak/>
        <w:t xml:space="preserve">The root start-tag </w:t>
      </w:r>
      <w:r w:rsidR="00147E46">
        <w:t>must</w:t>
      </w:r>
      <w:r>
        <w:t xml:space="preserve"> contain a @style attribute, the value of which </w:t>
      </w:r>
      <w:r w:rsidR="00B44654">
        <w:t>must</w:t>
      </w:r>
      <w:r>
        <w:t xml:space="preserve"> be either “</w:t>
      </w:r>
      <w:proofErr w:type="spellStart"/>
      <w:r>
        <w:t>dca</w:t>
      </w:r>
      <w:proofErr w:type="spellEnd"/>
      <w:r>
        <w:t>” or “</w:t>
      </w:r>
      <w:proofErr w:type="spellStart"/>
      <w:r>
        <w:t>dct</w:t>
      </w:r>
      <w:proofErr w:type="spellEnd"/>
      <w:r>
        <w:t>”</w:t>
      </w:r>
      <w:r w:rsidR="00B24685">
        <w:t xml:space="preserve">. </w:t>
      </w:r>
      <w:r w:rsidR="00B24685">
        <w:rPr>
          <w:rStyle w:val="FootnoteReference"/>
        </w:rPr>
        <w:footnoteReference w:id="2"/>
      </w:r>
      <w:r w:rsidR="00B24685">
        <w:t xml:space="preserve"> The next step of validation depends on the claimed style of TBX.</w:t>
      </w:r>
    </w:p>
    <w:p w14:paraId="07CDF405" w14:textId="77777777" w:rsidR="00DC15B3" w:rsidRDefault="00DC15B3" w:rsidP="00DC15B3">
      <w:pPr>
        <w:pStyle w:val="ListParagraph"/>
        <w:numPr>
          <w:ilvl w:val="1"/>
          <w:numId w:val="2"/>
        </w:numPr>
      </w:pPr>
      <w:r>
        <w:t>Example:</w:t>
      </w:r>
    </w:p>
    <w:p w14:paraId="03171439" w14:textId="77777777" w:rsidR="007F7C5C" w:rsidRDefault="00DC15B3" w:rsidP="007F7C5C">
      <w:pPr>
        <w:pStyle w:val="ListParagraph"/>
        <w:ind w:left="1440"/>
      </w:pPr>
      <w:r>
        <w:t>&lt;</w:t>
      </w:r>
      <w:proofErr w:type="spellStart"/>
      <w:r>
        <w:t>tbx</w:t>
      </w:r>
      <w:proofErr w:type="spellEnd"/>
      <w:r>
        <w:t xml:space="preserve"> </w:t>
      </w:r>
      <w:r w:rsidRPr="00DC15B3">
        <w:rPr>
          <w:color w:val="000000" w:themeColor="text1"/>
        </w:rPr>
        <w:t xml:space="preserve">type="TBX-Basic" </w:t>
      </w:r>
      <w:r w:rsidRPr="00DC15B3">
        <w:rPr>
          <w:color w:val="FF0000"/>
        </w:rPr>
        <w:t>style="</w:t>
      </w:r>
      <w:proofErr w:type="spellStart"/>
      <w:r w:rsidRPr="00DC15B3">
        <w:rPr>
          <w:color w:val="FF0000"/>
        </w:rPr>
        <w:t>dca</w:t>
      </w:r>
      <w:proofErr w:type="spellEnd"/>
      <w:r w:rsidRPr="00DC15B3">
        <w:rPr>
          <w:color w:val="FF0000"/>
        </w:rPr>
        <w:t xml:space="preserve">" </w:t>
      </w:r>
      <w:proofErr w:type="gramStart"/>
      <w:r>
        <w:t>xml:lang</w:t>
      </w:r>
      <w:proofErr w:type="gramEnd"/>
      <w:r>
        <w:t>="</w:t>
      </w:r>
      <w:proofErr w:type="spellStart"/>
      <w:r>
        <w:t>en</w:t>
      </w:r>
      <w:proofErr w:type="spellEnd"/>
      <w:r>
        <w:t xml:space="preserve">" </w:t>
      </w:r>
      <w:proofErr w:type="spellStart"/>
      <w:r>
        <w:t>xmlns</w:t>
      </w:r>
      <w:proofErr w:type="spellEnd"/>
      <w:r>
        <w:t>="urn:iso:std:iso:30042:ed:3.0"&gt;</w:t>
      </w:r>
    </w:p>
    <w:p w14:paraId="276F8F39" w14:textId="77777777" w:rsidR="00663C72" w:rsidRDefault="00663C72" w:rsidP="007F7C5C">
      <w:r>
        <w:t xml:space="preserve">Using any off-the-shelf XML validator that supports the </w:t>
      </w:r>
      <w:proofErr w:type="spellStart"/>
      <w:r>
        <w:t>RelaxNG</w:t>
      </w:r>
      <w:proofErr w:type="spellEnd"/>
      <w:r>
        <w:t xml:space="preserve"> and </w:t>
      </w:r>
      <w:proofErr w:type="spellStart"/>
      <w:r>
        <w:t>Schematron</w:t>
      </w:r>
      <w:proofErr w:type="spellEnd"/>
      <w:r>
        <w:t xml:space="preserve"> languages (or whatever languages your equivalent schemas are written in)</w:t>
      </w:r>
      <w:r w:rsidR="007F7C5C">
        <w:t>,</w:t>
      </w:r>
      <w:r>
        <w:t xml:space="preserve"> the schemas discussed below can be used to </w:t>
      </w:r>
      <w:r w:rsidR="007F7C5C">
        <w:t>finish the validation of</w:t>
      </w:r>
      <w:r>
        <w:t xml:space="preserve"> the </w:t>
      </w:r>
      <w:r w:rsidRPr="007F7C5C">
        <w:rPr>
          <w:i/>
          <w:iCs/>
        </w:rPr>
        <w:t>candidate</w:t>
      </w:r>
      <w:r>
        <w:t>.</w:t>
      </w:r>
    </w:p>
    <w:p w14:paraId="7DD6403E" w14:textId="751A2FAA" w:rsidR="007F7C5C" w:rsidRPr="008E36FA" w:rsidRDefault="007F7C5C" w:rsidP="007F7C5C">
      <w:pPr>
        <w:rPr>
          <w:rStyle w:val="Strong"/>
        </w:rPr>
      </w:pPr>
      <w:r>
        <w:rPr>
          <w:rStyle w:val="Strong"/>
        </w:rPr>
        <w:t xml:space="preserve">IMPORTANT NOTE:  In practice (in software such as </w:t>
      </w:r>
      <w:commentRangeStart w:id="5"/>
      <w:r>
        <w:rPr>
          <w:rStyle w:val="Strong"/>
        </w:rPr>
        <w:t>Oxygen</w:t>
      </w:r>
      <w:commentRangeEnd w:id="5"/>
      <w:r w:rsidR="00EE7F19">
        <w:rPr>
          <w:rStyle w:val="CommentReference"/>
        </w:rPr>
        <w:commentReference w:id="5"/>
      </w:r>
      <w:r>
        <w:rPr>
          <w:rStyle w:val="Strong"/>
        </w:rPr>
        <w:t>), it is possible to simply point to the URL of these schemas (as found in the footnotes) directly from a TBX file, bypassing the need for a local file entirely.  For DCT, it is only necessary point to the NVDL schema, as it ties the other DCT schemas together.</w:t>
      </w:r>
    </w:p>
    <w:p w14:paraId="7B1D7A3E" w14:textId="0F6783A1" w:rsidR="00643143" w:rsidRDefault="00643143" w:rsidP="00643143">
      <w:r w:rsidRPr="00643143">
        <w:rPr>
          <w:b/>
          <w:bCs/>
        </w:rPr>
        <w:t xml:space="preserve">Note: </w:t>
      </w:r>
      <w:r>
        <w:rPr>
          <w:b/>
          <w:bCs/>
        </w:rPr>
        <w:t>F</w:t>
      </w:r>
      <w:r w:rsidRPr="00643143">
        <w:rPr>
          <w:b/>
          <w:bCs/>
        </w:rPr>
        <w:t xml:space="preserve">or some validation applications, such as a tool which helps design a TBX dialect, it is </w:t>
      </w:r>
      <w:r>
        <w:rPr>
          <w:b/>
          <w:bCs/>
        </w:rPr>
        <w:t xml:space="preserve">permissible to use the RNG for the Core module (see </w:t>
      </w:r>
      <w:hyperlink w:anchor="_Schemas_for_DCT" w:history="1">
        <w:r w:rsidRPr="00643143">
          <w:rPr>
            <w:rStyle w:val="Hyperlink"/>
          </w:rPr>
          <w:t>Schemas for DCT style TBX</w:t>
        </w:r>
      </w:hyperlink>
      <w:r>
        <w:rPr>
          <w:b/>
          <w:bCs/>
        </w:rPr>
        <w:t xml:space="preserve"> for link)</w:t>
      </w:r>
      <w:r w:rsidR="00B44654">
        <w:rPr>
          <w:b/>
          <w:bCs/>
        </w:rPr>
        <w:t xml:space="preserve"> for partial validation</w:t>
      </w:r>
      <w:r>
        <w:rPr>
          <w:b/>
          <w:bCs/>
        </w:rPr>
        <w:t xml:space="preserve">.   It will show whether </w:t>
      </w:r>
      <w:r w:rsidR="00B44654">
        <w:rPr>
          <w:b/>
          <w:bCs/>
        </w:rPr>
        <w:t>a</w:t>
      </w:r>
      <w:r>
        <w:rPr>
          <w:b/>
          <w:bCs/>
        </w:rPr>
        <w:t xml:space="preserve"> TBX file adheres to the core structure of TBX.  </w:t>
      </w:r>
      <w:r w:rsidR="00B44654">
        <w:rPr>
          <w:b/>
          <w:bCs/>
        </w:rPr>
        <w:t>However, t</w:t>
      </w:r>
      <w:r>
        <w:rPr>
          <w:b/>
          <w:bCs/>
        </w:rPr>
        <w:t xml:space="preserve">his </w:t>
      </w:r>
      <w:r w:rsidR="005D570F">
        <w:rPr>
          <w:b/>
          <w:bCs/>
        </w:rPr>
        <w:t>partial</w:t>
      </w:r>
      <w:r>
        <w:rPr>
          <w:b/>
          <w:bCs/>
        </w:rPr>
        <w:t xml:space="preserve"> validation is </w:t>
      </w:r>
      <w:r w:rsidR="00B44654">
        <w:rPr>
          <w:b/>
          <w:bCs/>
        </w:rPr>
        <w:t>NOT</w:t>
      </w:r>
      <w:r>
        <w:rPr>
          <w:b/>
          <w:bCs/>
        </w:rPr>
        <w:t xml:space="preserve"> considered acceptable for Import/Export routines or any other validation routine which needs to validate a specific instance of a TBX dialect.</w:t>
      </w:r>
    </w:p>
    <w:p w14:paraId="34E79E73" w14:textId="77777777" w:rsidR="00643143" w:rsidRPr="007F7C5C" w:rsidRDefault="00643143" w:rsidP="007F7C5C">
      <w:pPr>
        <w:rPr>
          <w:b/>
          <w:bCs/>
        </w:rPr>
      </w:pPr>
    </w:p>
    <w:p w14:paraId="34B67A6B" w14:textId="77777777" w:rsidR="00B24685" w:rsidRDefault="007F7C5C" w:rsidP="00B24685">
      <w:pPr>
        <w:pStyle w:val="Heading2"/>
      </w:pPr>
      <w:bookmarkStart w:id="6" w:name="_Toc500428074"/>
      <w:r>
        <w:t>Schemas for</w:t>
      </w:r>
      <w:r w:rsidR="00B24685">
        <w:t xml:space="preserve"> DCA style TBX</w:t>
      </w:r>
      <w:bookmarkEnd w:id="6"/>
    </w:p>
    <w:p w14:paraId="57833023" w14:textId="77777777" w:rsidR="00B24685" w:rsidRDefault="00B24685" w:rsidP="00B24685">
      <w:r>
        <w:t>The following resources are needed to validate a TBX-Basic file of DCA style:</w:t>
      </w:r>
    </w:p>
    <w:p w14:paraId="5EDAA3AD" w14:textId="77777777" w:rsidR="00B24685" w:rsidRDefault="00DC15B3" w:rsidP="00B24685">
      <w:pPr>
        <w:pStyle w:val="ListParagraph"/>
        <w:numPr>
          <w:ilvl w:val="0"/>
          <w:numId w:val="3"/>
        </w:numPr>
      </w:pPr>
      <w:r>
        <w:t xml:space="preserve">TBX-Basic integrated </w:t>
      </w:r>
      <w:proofErr w:type="spellStart"/>
      <w:r>
        <w:t>RelaxNG</w:t>
      </w:r>
      <w:proofErr w:type="spellEnd"/>
      <w:r>
        <w:t xml:space="preserve"> schema (or equivalent).</w:t>
      </w:r>
      <w:r>
        <w:rPr>
          <w:rStyle w:val="FootnoteReference"/>
        </w:rPr>
        <w:footnoteReference w:id="3"/>
      </w:r>
    </w:p>
    <w:p w14:paraId="04C61272" w14:textId="77777777" w:rsidR="00DC15B3" w:rsidRDefault="00DC15B3" w:rsidP="00DC15B3">
      <w:pPr>
        <w:pStyle w:val="ListParagraph"/>
        <w:numPr>
          <w:ilvl w:val="1"/>
          <w:numId w:val="3"/>
        </w:numPr>
      </w:pPr>
      <w:r>
        <w:t xml:space="preserve">The TBX-Basic </w:t>
      </w:r>
      <w:proofErr w:type="spellStart"/>
      <w:r>
        <w:t>RelaxNG</w:t>
      </w:r>
      <w:proofErr w:type="spellEnd"/>
      <w:r>
        <w:t xml:space="preserve"> schema, found on TBXinfo.net</w:t>
      </w:r>
      <w:r>
        <w:rPr>
          <w:rStyle w:val="FootnoteReference"/>
        </w:rPr>
        <w:footnoteReference w:id="4"/>
      </w:r>
      <w:r>
        <w:t xml:space="preserve"> i</w:t>
      </w:r>
      <w:r w:rsidR="00663C72">
        <w:t>s a modified version of the TBX c</w:t>
      </w:r>
      <w:r>
        <w:t xml:space="preserve">ore </w:t>
      </w:r>
      <w:proofErr w:type="spellStart"/>
      <w:r>
        <w:t>RelaxNG</w:t>
      </w:r>
      <w:proofErr w:type="spellEnd"/>
      <w:r>
        <w:t xml:space="preserve"> schema</w:t>
      </w:r>
      <w:r w:rsidR="00663C72">
        <w:t xml:space="preserve"> (see DCT section for link)</w:t>
      </w:r>
      <w:r>
        <w:t>.   Using existing extension points which are shown on TBXinfo.net, the core schema was modified for use by TBX-Basic files.</w:t>
      </w:r>
    </w:p>
    <w:p w14:paraId="3DBE56C9" w14:textId="77777777" w:rsidR="00DC15B3" w:rsidRDefault="00DC15B3" w:rsidP="00B24685">
      <w:pPr>
        <w:pStyle w:val="ListParagraph"/>
        <w:numPr>
          <w:ilvl w:val="0"/>
          <w:numId w:val="3"/>
        </w:numPr>
      </w:pPr>
      <w:r>
        <w:t xml:space="preserve">TBX-Basic </w:t>
      </w:r>
      <w:r w:rsidR="00663C72">
        <w:t xml:space="preserve">DCA style </w:t>
      </w:r>
      <w:proofErr w:type="spellStart"/>
      <w:r>
        <w:t>Schematron</w:t>
      </w:r>
      <w:proofErr w:type="spellEnd"/>
      <w:r>
        <w:t xml:space="preserve"> schema (or equivalent).</w:t>
      </w:r>
      <w:r>
        <w:rPr>
          <w:rStyle w:val="FootnoteReference"/>
        </w:rPr>
        <w:footnoteReference w:id="5"/>
      </w:r>
    </w:p>
    <w:p w14:paraId="4A143FC6" w14:textId="77777777" w:rsidR="000C3B26" w:rsidRDefault="007F7C5C" w:rsidP="000C3B26">
      <w:pPr>
        <w:pStyle w:val="Heading2"/>
      </w:pPr>
      <w:bookmarkStart w:id="7" w:name="_Schemas_for_DCT"/>
      <w:bookmarkStart w:id="8" w:name="_Toc500428075"/>
      <w:bookmarkEnd w:id="7"/>
      <w:r>
        <w:t>Schemas for</w:t>
      </w:r>
      <w:r w:rsidR="000C3B26">
        <w:t xml:space="preserve"> DCT style TBX</w:t>
      </w:r>
      <w:bookmarkEnd w:id="8"/>
    </w:p>
    <w:p w14:paraId="05DF7835" w14:textId="77777777" w:rsidR="000C3B26" w:rsidRDefault="000C3B26" w:rsidP="000C3B26">
      <w:r>
        <w:t>The following resources are needed to validate a TBX-Basic file of DCT Style:</w:t>
      </w:r>
    </w:p>
    <w:p w14:paraId="69134498" w14:textId="77777777" w:rsidR="000C3B26" w:rsidRDefault="00643143" w:rsidP="000C3B26">
      <w:pPr>
        <w:pStyle w:val="ListParagraph"/>
        <w:numPr>
          <w:ilvl w:val="0"/>
          <w:numId w:val="3"/>
        </w:numPr>
      </w:pPr>
      <w:r>
        <w:t>C</w:t>
      </w:r>
      <w:r w:rsidR="005B71E8">
        <w:t>ore</w:t>
      </w:r>
      <w:r w:rsidR="001610E0">
        <w:t xml:space="preserve"> </w:t>
      </w:r>
      <w:r>
        <w:t xml:space="preserve">Module </w:t>
      </w:r>
      <w:r w:rsidR="001610E0">
        <w:t>RNG schema (or equivalent)</w:t>
      </w:r>
      <w:r w:rsidR="00663C72" w:rsidRPr="00663C72">
        <w:rPr>
          <w:rStyle w:val="FootnoteReference"/>
        </w:rPr>
        <w:t xml:space="preserve"> </w:t>
      </w:r>
      <w:r w:rsidR="00663C72">
        <w:rPr>
          <w:rStyle w:val="FootnoteReference"/>
        </w:rPr>
        <w:footnoteReference w:id="6"/>
      </w:r>
    </w:p>
    <w:p w14:paraId="233B7607" w14:textId="77777777" w:rsidR="00663C72" w:rsidRDefault="00663C72" w:rsidP="000C3B26">
      <w:pPr>
        <w:pStyle w:val="ListParagraph"/>
        <w:numPr>
          <w:ilvl w:val="0"/>
          <w:numId w:val="3"/>
        </w:numPr>
      </w:pPr>
      <w:r>
        <w:lastRenderedPageBreak/>
        <w:t>Min module RNG (or equivalent)</w:t>
      </w:r>
      <w:r>
        <w:rPr>
          <w:rStyle w:val="FootnoteReference"/>
        </w:rPr>
        <w:footnoteReference w:id="7"/>
      </w:r>
    </w:p>
    <w:p w14:paraId="3B2BB938" w14:textId="77777777" w:rsidR="00663C72" w:rsidRDefault="00663C72" w:rsidP="000C3B26">
      <w:pPr>
        <w:pStyle w:val="ListParagraph"/>
        <w:numPr>
          <w:ilvl w:val="0"/>
          <w:numId w:val="3"/>
        </w:numPr>
      </w:pPr>
      <w:r>
        <w:t>Min module SCH (or equivalent)</w:t>
      </w:r>
      <w:r>
        <w:rPr>
          <w:rStyle w:val="FootnoteReference"/>
        </w:rPr>
        <w:footnoteReference w:id="8"/>
      </w:r>
    </w:p>
    <w:p w14:paraId="176D688C" w14:textId="77777777" w:rsidR="00663C72" w:rsidRDefault="00663C72" w:rsidP="000C3B26">
      <w:pPr>
        <w:pStyle w:val="ListParagraph"/>
        <w:numPr>
          <w:ilvl w:val="0"/>
          <w:numId w:val="3"/>
        </w:numPr>
      </w:pPr>
      <w:r>
        <w:t>Basic module RNG (or equivalent)</w:t>
      </w:r>
      <w:r>
        <w:rPr>
          <w:rStyle w:val="FootnoteReference"/>
        </w:rPr>
        <w:footnoteReference w:id="9"/>
      </w:r>
    </w:p>
    <w:p w14:paraId="5B50761C" w14:textId="77777777" w:rsidR="00663C72" w:rsidRDefault="00663C72" w:rsidP="00663C72">
      <w:pPr>
        <w:pStyle w:val="ListParagraph"/>
        <w:numPr>
          <w:ilvl w:val="0"/>
          <w:numId w:val="3"/>
        </w:numPr>
      </w:pPr>
      <w:r>
        <w:t>Basic module SCH (or equivalent)</w:t>
      </w:r>
      <w:r>
        <w:rPr>
          <w:rStyle w:val="FootnoteReference"/>
        </w:rPr>
        <w:footnoteReference w:id="10"/>
      </w:r>
    </w:p>
    <w:p w14:paraId="38CFF34E" w14:textId="77777777" w:rsidR="00663C72" w:rsidRDefault="00663C72" w:rsidP="000C3B26">
      <w:pPr>
        <w:pStyle w:val="ListParagraph"/>
        <w:numPr>
          <w:ilvl w:val="0"/>
          <w:numId w:val="3"/>
        </w:numPr>
      </w:pPr>
      <w:r>
        <w:t xml:space="preserve">TBX-Basic DCT style </w:t>
      </w:r>
      <w:proofErr w:type="spellStart"/>
      <w:r>
        <w:t>Schematron</w:t>
      </w:r>
      <w:proofErr w:type="spellEnd"/>
      <w:r>
        <w:t xml:space="preserve"> schema (or equivalent)</w:t>
      </w:r>
      <w:r>
        <w:rPr>
          <w:rStyle w:val="FootnoteReference"/>
        </w:rPr>
        <w:footnoteReference w:id="11"/>
      </w:r>
    </w:p>
    <w:p w14:paraId="1CB5B6BA" w14:textId="77777777" w:rsidR="00663C72" w:rsidRDefault="00663C72" w:rsidP="000C3B26">
      <w:pPr>
        <w:pStyle w:val="ListParagraph"/>
        <w:numPr>
          <w:ilvl w:val="0"/>
          <w:numId w:val="3"/>
        </w:numPr>
      </w:pPr>
      <w:r>
        <w:t>TBX-Basic NVDL schema (or equivalent)</w:t>
      </w:r>
      <w:r>
        <w:rPr>
          <w:rStyle w:val="FootnoteReference"/>
        </w:rPr>
        <w:footnoteReference w:id="12"/>
      </w:r>
    </w:p>
    <w:p w14:paraId="022FCAAD" w14:textId="77777777" w:rsidR="00D36A0A" w:rsidRDefault="00D36A0A" w:rsidP="00D36A0A">
      <w:pPr>
        <w:pStyle w:val="Heading2"/>
      </w:pPr>
      <w:bookmarkStart w:id="9" w:name="_Validation_API"/>
      <w:bookmarkStart w:id="10" w:name="_Toc500428076"/>
      <w:bookmarkEnd w:id="9"/>
      <w:r>
        <w:t>Validation API</w:t>
      </w:r>
      <w:bookmarkEnd w:id="10"/>
    </w:p>
    <w:p w14:paraId="7E7EFECC" w14:textId="77777777" w:rsidR="00D36A0A" w:rsidRDefault="00D36A0A" w:rsidP="00D36A0A">
      <w:r>
        <w:t xml:space="preserve">A simple TBX validation RESTful API has been created and can be accessed at </w:t>
      </w:r>
      <w:hyperlink r:id="rId10" w:history="1">
        <w:r w:rsidRPr="00DB219B">
          <w:rPr>
            <w:rStyle w:val="Hyperlink"/>
          </w:rPr>
          <w:t>http://validate.tbxinfo.net/</w:t>
        </w:r>
      </w:hyperlink>
      <w:r>
        <w:t xml:space="preserve">.  It can be used to programmatically get </w:t>
      </w:r>
      <w:r w:rsidR="00D14347">
        <w:t>the absolute URLs</w:t>
      </w:r>
      <w:r>
        <w:t xml:space="preserve"> to the various schemas</w:t>
      </w:r>
      <w:r w:rsidR="00D14347">
        <w:t xml:space="preserve"> of dialects and modules</w:t>
      </w:r>
      <w:r>
        <w:t>, which can then be downloaded and parsed (or pointed to directly).</w:t>
      </w:r>
      <w:r w:rsidR="00D14347">
        <w:t xml:space="preserve">  It can also be used to get a list of available modules, or the list of modules which are used to define a dialect.</w:t>
      </w:r>
      <w:r>
        <w:t xml:space="preserve">  The response from the API is in JSON format.</w:t>
      </w:r>
      <w:r w:rsidR="00643143">
        <w:t xml:space="preserve"> </w:t>
      </w:r>
    </w:p>
    <w:p w14:paraId="6901E1E7" w14:textId="77777777" w:rsidR="00643143" w:rsidRDefault="00643143" w:rsidP="00D45656">
      <w:pPr>
        <w:pStyle w:val="Heading3"/>
      </w:pPr>
    </w:p>
    <w:p w14:paraId="4D60695E" w14:textId="77777777" w:rsidR="00972C2E" w:rsidRDefault="00972C2E" w:rsidP="00D36A0A">
      <w:pPr>
        <w:rPr>
          <w:ins w:id="11" w:author="Alan Melby" w:date="2017-12-07T12:46:00Z"/>
          <w:sz w:val="24"/>
        </w:rPr>
      </w:pPr>
      <w:commentRangeStart w:id="12"/>
      <w:ins w:id="13" w:author="Alan Melby" w:date="2017-12-07T12:46:00Z">
        <w:r w:rsidRPr="00972C2E">
          <w:rPr>
            <w:sz w:val="24"/>
          </w:rPr>
          <w:t>= = = [Not yet written: how to develop a TBX-Basic import routine; same for export] = = =</w:t>
        </w:r>
      </w:ins>
      <w:commentRangeEnd w:id="12"/>
      <w:r w:rsidR="00F63FEF">
        <w:rPr>
          <w:rStyle w:val="CommentReference"/>
        </w:rPr>
        <w:commentReference w:id="12"/>
      </w:r>
    </w:p>
    <w:p w14:paraId="06B723FA" w14:textId="77777777" w:rsidR="00972C2E" w:rsidRDefault="00972C2E" w:rsidP="00D36A0A">
      <w:pPr>
        <w:rPr>
          <w:ins w:id="14" w:author="Alan Melby" w:date="2017-12-07T12:46:00Z"/>
          <w:sz w:val="24"/>
        </w:rPr>
      </w:pPr>
    </w:p>
    <w:p w14:paraId="3AEBE5B8" w14:textId="77777777" w:rsidR="00972C2E" w:rsidRDefault="00972C2E" w:rsidP="00D36A0A">
      <w:pPr>
        <w:rPr>
          <w:ins w:id="15" w:author="Alan Melby" w:date="2017-12-07T12:46:00Z"/>
          <w:sz w:val="24"/>
        </w:rPr>
      </w:pPr>
      <w:ins w:id="16" w:author="Alan Melby" w:date="2017-12-07T12:46:00Z">
        <w:r>
          <w:rPr>
            <w:sz w:val="24"/>
          </w:rPr>
          <w:t>Notes for the import export sections, to be written:</w:t>
        </w:r>
      </w:ins>
    </w:p>
    <w:p w14:paraId="06D88AA8" w14:textId="77777777" w:rsidR="00972C2E" w:rsidRDefault="00972C2E" w:rsidP="00972C2E">
      <w:pPr>
        <w:pStyle w:val="ListParagraph"/>
        <w:numPr>
          <w:ilvl w:val="0"/>
          <w:numId w:val="7"/>
        </w:numPr>
        <w:rPr>
          <w:ins w:id="17" w:author="Alan Melby" w:date="2017-12-07T12:46:00Z"/>
          <w:sz w:val="24"/>
        </w:rPr>
      </w:pPr>
      <w:ins w:id="18" w:author="Alan Melby" w:date="2017-12-07T12:46:00Z">
        <w:r w:rsidRPr="00972C2E">
          <w:rPr>
            <w:sz w:val="24"/>
          </w:rPr>
          <w:t xml:space="preserve">A TBX-Basic import routine </w:t>
        </w:r>
        <w:commentRangeStart w:id="19"/>
        <w:r w:rsidRPr="00972C2E">
          <w:rPr>
            <w:sz w:val="24"/>
          </w:rPr>
          <w:t xml:space="preserve">consumes </w:t>
        </w:r>
      </w:ins>
      <w:commentRangeEnd w:id="19"/>
      <w:r w:rsidR="00F63FEF">
        <w:rPr>
          <w:rStyle w:val="CommentReference"/>
        </w:rPr>
        <w:commentReference w:id="19"/>
      </w:r>
      <w:ins w:id="20" w:author="Alan Melby" w:date="2017-12-07T12:46:00Z">
        <w:r w:rsidRPr="00972C2E">
          <w:rPr>
            <w:sz w:val="24"/>
          </w:rPr>
          <w:t>a TBX-Basic</w:t>
        </w:r>
        <w:r>
          <w:rPr>
            <w:sz w:val="24"/>
          </w:rPr>
          <w:t xml:space="preserve"> document instance and inserts information into a </w:t>
        </w:r>
        <w:proofErr w:type="spellStart"/>
        <w:r>
          <w:rPr>
            <w:sz w:val="24"/>
          </w:rPr>
          <w:t>termbase</w:t>
        </w:r>
        <w:proofErr w:type="spellEnd"/>
        <w:r>
          <w:rPr>
            <w:sz w:val="24"/>
          </w:rPr>
          <w:t>. This guide does not cover how to deal with duplicate entries (same term as an entry already in the database, which may or may not designate the same concept as the existing entry).</w:t>
        </w:r>
      </w:ins>
    </w:p>
    <w:p w14:paraId="3C4BF518" w14:textId="77777777" w:rsidR="00972C2E" w:rsidRDefault="00972C2E" w:rsidP="00972C2E">
      <w:pPr>
        <w:pStyle w:val="ListParagraph"/>
        <w:numPr>
          <w:ilvl w:val="0"/>
          <w:numId w:val="7"/>
        </w:numPr>
        <w:rPr>
          <w:ins w:id="21" w:author="Alan Melby" w:date="2017-12-07T12:46:00Z"/>
          <w:sz w:val="24"/>
        </w:rPr>
      </w:pPr>
      <w:ins w:id="22" w:author="Alan Melby" w:date="2017-12-07T12:46:00Z">
        <w:r>
          <w:rPr>
            <w:sz w:val="24"/>
          </w:rPr>
          <w:t xml:space="preserve">A TBX-Basic export routine consumes a list of concept entries in an existing </w:t>
        </w:r>
        <w:proofErr w:type="spellStart"/>
        <w:r>
          <w:rPr>
            <w:sz w:val="24"/>
          </w:rPr>
          <w:t>termbase</w:t>
        </w:r>
        <w:proofErr w:type="spellEnd"/>
        <w:r>
          <w:rPr>
            <w:sz w:val="24"/>
          </w:rPr>
          <w:t xml:space="preserve"> and represents the information in them as a valid TBX-Basic document instance, mapping from the data categories in the </w:t>
        </w:r>
        <w:proofErr w:type="spellStart"/>
        <w:r>
          <w:rPr>
            <w:sz w:val="24"/>
          </w:rPr>
          <w:t>termbase</w:t>
        </w:r>
        <w:proofErr w:type="spellEnd"/>
        <w:r>
          <w:rPr>
            <w:sz w:val="24"/>
          </w:rPr>
          <w:t xml:space="preserve"> to TBX-Basic data categories as needed.</w:t>
        </w:r>
      </w:ins>
    </w:p>
    <w:p w14:paraId="49067E0C" w14:textId="77777777" w:rsidR="00972C2E" w:rsidRPr="00972C2E" w:rsidRDefault="00972C2E" w:rsidP="00972C2E">
      <w:pPr>
        <w:pStyle w:val="ListParagraph"/>
        <w:rPr>
          <w:ins w:id="23" w:author="Alan Melby" w:date="2017-12-07T12:46:00Z"/>
          <w:sz w:val="24"/>
        </w:rPr>
      </w:pPr>
    </w:p>
    <w:p w14:paraId="191E7485" w14:textId="77777777" w:rsidR="00643143" w:rsidRPr="00972C2E" w:rsidRDefault="00643143" w:rsidP="00D36A0A">
      <w:pPr>
        <w:pStyle w:val="Heading3"/>
        <w:rPr>
          <w:ins w:id="24" w:author="Alan Melby" w:date="2017-12-07T12:46:00Z"/>
        </w:rPr>
      </w:pPr>
    </w:p>
    <w:p w14:paraId="08444D30" w14:textId="77777777" w:rsidR="00643143" w:rsidRDefault="00643143">
      <w:pPr>
        <w:rPr>
          <w:rFonts w:asciiTheme="majorHAnsi" w:eastAsiaTheme="majorEastAsia" w:hAnsiTheme="majorHAnsi" w:cstheme="majorBidi"/>
          <w:color w:val="1F3763" w:themeColor="accent1" w:themeShade="7F"/>
          <w:sz w:val="24"/>
          <w:szCs w:val="24"/>
        </w:rPr>
      </w:pPr>
      <w:r>
        <w:br w:type="page"/>
      </w:r>
    </w:p>
    <w:p w14:paraId="3F51DDFD" w14:textId="77777777" w:rsidR="00D36A0A" w:rsidRDefault="00D36A0A" w:rsidP="00D36A0A">
      <w:pPr>
        <w:pStyle w:val="Heading3"/>
      </w:pPr>
      <w:bookmarkStart w:id="25" w:name="_Toc500428077"/>
      <w:r>
        <w:lastRenderedPageBreak/>
        <w:t>API Example for TBX-Basic</w:t>
      </w:r>
      <w:bookmarkEnd w:id="25"/>
    </w:p>
    <w:p w14:paraId="42BE0B8D" w14:textId="77777777" w:rsidR="00D36A0A" w:rsidRDefault="00D36A0A" w:rsidP="00D36A0A">
      <w:r>
        <w:t xml:space="preserve">URL:  </w:t>
      </w:r>
      <w:hyperlink r:id="rId11" w:history="1">
        <w:r w:rsidRPr="00DB219B">
          <w:rPr>
            <w:rStyle w:val="Hyperlink"/>
          </w:rPr>
          <w:t>http://validate.tbxinfo.net/dialects/TBX-Basic</w:t>
        </w:r>
      </w:hyperlink>
    </w:p>
    <w:p w14:paraId="0FCDF57F" w14:textId="77777777" w:rsidR="00D36A0A" w:rsidRDefault="00D36A0A" w:rsidP="00643143">
      <w:pPr>
        <w:pStyle w:val="Heading4"/>
      </w:pPr>
      <w:r>
        <w:t>Response:</w:t>
      </w:r>
    </w:p>
    <w:p w14:paraId="6B4FB15F" w14:textId="77777777" w:rsidR="00D36A0A" w:rsidRPr="00643143" w:rsidRDefault="00D36A0A" w:rsidP="00D36A0A">
      <w:pPr>
        <w:pStyle w:val="NoSpacing"/>
        <w:rPr>
          <w:sz w:val="20"/>
          <w:szCs w:val="20"/>
        </w:rPr>
      </w:pP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"name"</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"TBX-Basic"</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"definition"</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"https://github.com/LTAC-Global/TBX-Basic_dialect/blob/master/TBX-Basic%20Definition.pdf"</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dca_rng</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"https://raw.githubusercontent.com/LTAC-Global/TBX-Basic_dialect/master/DCA/TBXcoreStructV03_TBX-Basic_integrated.rng"</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dca_sch</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"https://raw.githubusercontent.com/LTAC-Global/TBX-Basic_dialect/master/DCA/TBX-Basic_DCA.sch"</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dct_nvdl</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"https://raw.githubusercontent.com/LTAC-Global/TBX-Basic_dialect/master/DCT/TBX-Basic.nvdl"</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dct_sch</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"https://raw.githubusercontent.com/LTAC-Global/TBX-Basic_dialect/master/DCT/TBX-Basic_DCT.sch"</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"id"</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96"/>
        </w:rPr>
        <w:t>2</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"modules"</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"name"</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"Min"</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"definition"</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"https://github.com/LTAC-Global/TBX_min_module/blob/master/Min%20Module%20Definition.pdf"</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rng</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"https://raw.githubusercontent.com/LTAC-Global/TBX_min_module/master/Min.rng"</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sch</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"https://raw.githubusercontent.com/LTAC-Global/TBX_min_module/master/Min.sch"</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tbxmd</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"https://raw.githubusercontent.com/LTAC-Global/TBX_min_module/master/Min.tbxmd"</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"id"</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96"/>
        </w:rPr>
        <w:t>1</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"name"</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"Basic"</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"definition"</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"https://github.com/LTAC-Global/TBX_basic_module/blob/master/Basic%20Module%20Definition.pdf"</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rng</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"https://raw.githubusercontent.com/LTAC-Global/TBX_basic_module/master/Basic.rng"</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sch</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"https://raw.githubusercontent.com/LTAC-Global/TBX_basic_module/master/Basic.sch"</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tbxmd</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"https://raw.githubusercontent.com/LTAC-Global/TBX_basic_module/master/Basic.tbxmd"</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"id"</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96"/>
        </w:rPr>
        <w:t>2</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"name"</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"Core"</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"definition"</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rng</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"https://raw.githubusercontent.com/LTAC-Global/TBX_Core_RNG/master/TBXcoreStructV03.rng"</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sch</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w:t>
      </w:r>
      <w:proofErr w:type="spellStart"/>
      <w:r w:rsidRPr="00643143">
        <w:rPr>
          <w:rFonts w:ascii="Times New Roman" w:hAnsi="Times New Roman" w:cs="Times New Roman"/>
          <w:color w:val="1E6496"/>
        </w:rPr>
        <w:t>tbxmd</w:t>
      </w:r>
      <w:proofErr w:type="spellEnd"/>
      <w:r w:rsidRPr="00643143">
        <w:rPr>
          <w:rFonts w:ascii="Times New Roman" w:hAnsi="Times New Roman" w:cs="Times New Roman"/>
          <w:color w:val="1E6496"/>
        </w:rPr>
        <w:t>"</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FF"/>
        </w:rPr>
        <w:t>""</w:t>
      </w:r>
      <w:r w:rsidRPr="00643143">
        <w:rPr>
          <w:rFonts w:ascii="Times New Roman" w:hAnsi="Times New Roman" w:cs="Times New Roman"/>
          <w:color w:val="640032"/>
        </w:rPr>
        <w:t>,</w:t>
      </w:r>
      <w:r w:rsidRPr="00643143">
        <w:rPr>
          <w:rFonts w:ascii="Times New Roman" w:hAnsi="Times New Roman" w:cs="Times New Roman"/>
          <w:color w:val="000000"/>
        </w:rPr>
        <w:br/>
        <w:t xml:space="preserve">            </w:t>
      </w:r>
      <w:r w:rsidRPr="00643143">
        <w:rPr>
          <w:rFonts w:ascii="Times New Roman" w:hAnsi="Times New Roman" w:cs="Times New Roman"/>
          <w:color w:val="1E6496"/>
        </w:rPr>
        <w:t>"id"</w:t>
      </w:r>
      <w:r w:rsidRPr="00643143">
        <w:rPr>
          <w:rFonts w:ascii="Times New Roman" w:hAnsi="Times New Roman" w:cs="Times New Roman"/>
          <w:color w:val="640032"/>
        </w:rPr>
        <w:t>:</w:t>
      </w:r>
      <w:r w:rsidRPr="00643143">
        <w:rPr>
          <w:rFonts w:ascii="Times New Roman" w:hAnsi="Times New Roman" w:cs="Times New Roman"/>
          <w:color w:val="000000"/>
        </w:rPr>
        <w:t xml:space="preserve"> </w:t>
      </w:r>
      <w:r w:rsidRPr="00643143">
        <w:rPr>
          <w:rFonts w:ascii="Times New Roman" w:hAnsi="Times New Roman" w:cs="Times New Roman"/>
          <w:color w:val="000096"/>
        </w:rPr>
        <w:t>4</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000000"/>
        </w:rPr>
        <w:br/>
        <w:t xml:space="preserve">    </w:t>
      </w:r>
      <w:r w:rsidRPr="00643143">
        <w:rPr>
          <w:rFonts w:ascii="Times New Roman" w:hAnsi="Times New Roman" w:cs="Times New Roman"/>
          <w:color w:val="960000"/>
        </w:rPr>
        <w:t>]</w:t>
      </w:r>
      <w:r w:rsidRPr="00643143">
        <w:rPr>
          <w:rFonts w:ascii="Times New Roman" w:hAnsi="Times New Roman" w:cs="Times New Roman"/>
          <w:color w:val="000000"/>
        </w:rPr>
        <w:br/>
      </w:r>
      <w:r w:rsidRPr="00643143">
        <w:rPr>
          <w:rFonts w:ascii="Times New Roman" w:hAnsi="Times New Roman" w:cs="Times New Roman"/>
          <w:color w:val="960000"/>
        </w:rPr>
        <w:t>}]</w:t>
      </w:r>
    </w:p>
    <w:p w14:paraId="6B54781B" w14:textId="77777777" w:rsidR="00D36A0A" w:rsidRDefault="00D36A0A" w:rsidP="00D36A0A"/>
    <w:p w14:paraId="2290818C" w14:textId="77777777" w:rsidR="00D36A0A" w:rsidRDefault="00D36A0A" w:rsidP="00643143">
      <w:pPr>
        <w:pStyle w:val="Heading4"/>
      </w:pPr>
      <w:r>
        <w:lastRenderedPageBreak/>
        <w:t>Using the response:</w:t>
      </w:r>
    </w:p>
    <w:p w14:paraId="1CC69454" w14:textId="77777777" w:rsidR="00D36A0A" w:rsidRPr="00D36A0A" w:rsidRDefault="00D36A0A" w:rsidP="00643143">
      <w:r>
        <w:t>For DCA, only the schemas pointed to by “</w:t>
      </w:r>
      <w:proofErr w:type="spellStart"/>
      <w:r>
        <w:t>dca_rng</w:t>
      </w:r>
      <w:proofErr w:type="spellEnd"/>
      <w:r>
        <w:t>” and “</w:t>
      </w:r>
      <w:proofErr w:type="spellStart"/>
      <w:r>
        <w:t>dca_sch</w:t>
      </w:r>
      <w:proofErr w:type="spellEnd"/>
      <w:r>
        <w:t>” are needed. For DCT, the schemas pointed to by “</w:t>
      </w:r>
      <w:proofErr w:type="spellStart"/>
      <w:r>
        <w:t>dct_nvdl</w:t>
      </w:r>
      <w:proofErr w:type="spellEnd"/>
      <w:r>
        <w:t>”, “</w:t>
      </w:r>
      <w:proofErr w:type="spellStart"/>
      <w:r>
        <w:t>dct_sch</w:t>
      </w:r>
      <w:proofErr w:type="spellEnd"/>
      <w:r>
        <w:t>”, and each of the “</w:t>
      </w:r>
      <w:proofErr w:type="spellStart"/>
      <w:r>
        <w:t>rng</w:t>
      </w:r>
      <w:proofErr w:type="spellEnd"/>
      <w:r>
        <w:t>” and “</w:t>
      </w:r>
      <w:proofErr w:type="spellStart"/>
      <w:r>
        <w:t>sch</w:t>
      </w:r>
      <w:proofErr w:type="spellEnd"/>
      <w:r>
        <w:t>” schemas for each module of the “modules” list.  As mentioned before in the DCT section, it is only necessary in practice to use the “</w:t>
      </w:r>
      <w:proofErr w:type="spellStart"/>
      <w:r>
        <w:t>dct_nvdl</w:t>
      </w:r>
      <w:proofErr w:type="spellEnd"/>
      <w:r>
        <w:t>” schema</w:t>
      </w:r>
      <w:r w:rsidR="00643143">
        <w:t xml:space="preserve"> link</w:t>
      </w:r>
      <w:r>
        <w:t>, since by default, it points to the absolute URLs of the other schemas needed in DCT.</w:t>
      </w:r>
    </w:p>
    <w:p w14:paraId="09352466" w14:textId="77777777" w:rsidR="007F7C5C" w:rsidRDefault="007F7C5C" w:rsidP="007F7C5C">
      <w:pPr>
        <w:pStyle w:val="Heading1"/>
      </w:pPr>
      <w:bookmarkStart w:id="26" w:name="_Toc500428078"/>
      <w:r>
        <w:t>Import</w:t>
      </w:r>
      <w:bookmarkEnd w:id="26"/>
    </w:p>
    <w:p w14:paraId="56C21447" w14:textId="77777777" w:rsidR="007F7C5C" w:rsidRDefault="007F7C5C" w:rsidP="007F7C5C">
      <w:r>
        <w:t>This section details the pro</w:t>
      </w:r>
      <w:r w:rsidR="00173166">
        <w:t xml:space="preserve">cess of importing a TBX file.  </w:t>
      </w:r>
    </w:p>
    <w:p w14:paraId="6E90BC9C" w14:textId="77777777" w:rsidR="00173166" w:rsidRDefault="00173166" w:rsidP="00173166">
      <w:pPr>
        <w:pStyle w:val="ListParagraph"/>
        <w:numPr>
          <w:ilvl w:val="0"/>
          <w:numId w:val="4"/>
        </w:numPr>
      </w:pPr>
      <w:r>
        <w:t xml:space="preserve">Validate the file to be imported according to the instructions from the </w:t>
      </w:r>
      <w:hyperlink w:anchor="_Validation" w:history="1">
        <w:r w:rsidRPr="00173166">
          <w:rPr>
            <w:rStyle w:val="Hyperlink"/>
          </w:rPr>
          <w:t>Validation</w:t>
        </w:r>
      </w:hyperlink>
      <w:r>
        <w:t xml:space="preserve"> section.</w:t>
      </w:r>
    </w:p>
    <w:p w14:paraId="41A09E30" w14:textId="77777777" w:rsidR="00636D18" w:rsidRDefault="00636D18" w:rsidP="00636D18">
      <w:pPr>
        <w:pStyle w:val="ListParagraph"/>
        <w:numPr>
          <w:ilvl w:val="1"/>
          <w:numId w:val="4"/>
        </w:numPr>
      </w:pPr>
      <w:r>
        <w:t xml:space="preserve">If the file fails validation, it should be rejected. </w:t>
      </w:r>
    </w:p>
    <w:p w14:paraId="49E17878" w14:textId="77777777" w:rsidR="00636D18" w:rsidRDefault="00636D18" w:rsidP="00636D18">
      <w:pPr>
        <w:pStyle w:val="ListParagraph"/>
        <w:numPr>
          <w:ilvl w:val="1"/>
          <w:numId w:val="4"/>
        </w:numPr>
      </w:pPr>
      <w:r>
        <w:t>Providing a report of some kind indicating the reason for failure is recommended.</w:t>
      </w:r>
    </w:p>
    <w:p w14:paraId="69D7760C" w14:textId="77777777" w:rsidR="00173166" w:rsidRDefault="00173166" w:rsidP="00173166">
      <w:pPr>
        <w:pStyle w:val="ListParagraph"/>
        <w:numPr>
          <w:ilvl w:val="0"/>
          <w:numId w:val="4"/>
        </w:numPr>
      </w:pPr>
      <w:r>
        <w:t xml:space="preserve">Using the </w:t>
      </w:r>
      <w:hyperlink w:anchor="_Validation_API" w:history="1">
        <w:r w:rsidRPr="00173166">
          <w:rPr>
            <w:rStyle w:val="Hyperlink"/>
          </w:rPr>
          <w:t>Validation API</w:t>
        </w:r>
      </w:hyperlink>
      <w:r w:rsidR="00636D18">
        <w:t xml:space="preserve"> or TBXinfo.net</w:t>
      </w:r>
      <w:r>
        <w:t>, retrieve the list of modules for the dialect of the file (TBX-Basic will be used here for demonstration).</w:t>
      </w:r>
    </w:p>
    <w:p w14:paraId="09D89E21" w14:textId="77777777" w:rsidR="00173166" w:rsidRDefault="00173166" w:rsidP="00173166">
      <w:pPr>
        <w:pStyle w:val="ListParagraph"/>
        <w:numPr>
          <w:ilvl w:val="1"/>
          <w:numId w:val="4"/>
        </w:numPr>
      </w:pPr>
      <w:r>
        <w:t xml:space="preserve">Using either the prose definition, the RNG and SCH schemas (or equivalent), or the TBXMD file for each module, you can learn exactly which data categories to expect on import.   The TBXMD file would be the simplest to parse to learn this information.  The description of the TBXMD </w:t>
      </w:r>
      <w:r w:rsidR="00636D18">
        <w:t>file can be found on the TBXinfo.net</w:t>
      </w:r>
      <w:r>
        <w:t>.</w:t>
      </w:r>
      <w:r>
        <w:rPr>
          <w:rStyle w:val="FootnoteReference"/>
        </w:rPr>
        <w:footnoteReference w:id="13"/>
      </w:r>
    </w:p>
    <w:p w14:paraId="5636FD74" w14:textId="77777777" w:rsidR="00636D18" w:rsidRDefault="00636D18" w:rsidP="00173166">
      <w:pPr>
        <w:pStyle w:val="ListParagraph"/>
        <w:numPr>
          <w:ilvl w:val="1"/>
          <w:numId w:val="4"/>
        </w:numPr>
      </w:pPr>
      <w:r>
        <w:t>For TBX-Basic these modules will be: Core, Min, and Basic.</w:t>
      </w:r>
    </w:p>
    <w:p w14:paraId="16A61E17" w14:textId="77777777" w:rsidR="00636D18" w:rsidRDefault="00636D18" w:rsidP="00636D18">
      <w:pPr>
        <w:pStyle w:val="ListParagraph"/>
        <w:numPr>
          <w:ilvl w:val="0"/>
          <w:numId w:val="4"/>
        </w:numPr>
      </w:pPr>
      <w:r>
        <w:t>If any module is unsupported by the importing software, you may:</w:t>
      </w:r>
    </w:p>
    <w:p w14:paraId="7DDD0EC0" w14:textId="77777777" w:rsidR="00636D18" w:rsidRDefault="00636D18" w:rsidP="00636D18">
      <w:pPr>
        <w:pStyle w:val="ListParagraph"/>
        <w:numPr>
          <w:ilvl w:val="1"/>
          <w:numId w:val="4"/>
        </w:numPr>
      </w:pPr>
      <w:r>
        <w:t>omit them with a message that the data categories from said module are unsupported;</w:t>
      </w:r>
    </w:p>
    <w:p w14:paraId="248BD702" w14:textId="77777777" w:rsidR="00636D18" w:rsidRDefault="00636D18" w:rsidP="00636D18">
      <w:pPr>
        <w:pStyle w:val="ListParagraph"/>
        <w:numPr>
          <w:ilvl w:val="1"/>
          <w:numId w:val="4"/>
        </w:numPr>
      </w:pPr>
      <w:r>
        <w:t>convert them to /note/ data categories via a converter.</w:t>
      </w:r>
    </w:p>
    <w:p w14:paraId="23C439ED" w14:textId="77777777" w:rsidR="00636D18" w:rsidRDefault="00636D18" w:rsidP="00636D18">
      <w:pPr>
        <w:pStyle w:val="ListParagraph"/>
        <w:numPr>
          <w:ilvl w:val="2"/>
          <w:numId w:val="4"/>
        </w:numPr>
      </w:pPr>
      <w:r>
        <w:t xml:space="preserve">It is recommended that the original data category name be preserved as a part of the note, so that conversion back to the appropriate data category at some future point is made possible. </w:t>
      </w:r>
    </w:p>
    <w:p w14:paraId="39EEF68A" w14:textId="77777777" w:rsidR="00636D18" w:rsidRDefault="00636D18" w:rsidP="00636D18">
      <w:pPr>
        <w:pStyle w:val="ListParagraph"/>
        <w:numPr>
          <w:ilvl w:val="0"/>
          <w:numId w:val="4"/>
        </w:numPr>
      </w:pPr>
      <w:r>
        <w:t>Any data categories from modules which are supported may be imported normally.</w:t>
      </w:r>
    </w:p>
    <w:p w14:paraId="1F74E3E0" w14:textId="77777777" w:rsidR="00636D18" w:rsidRDefault="00636D18" w:rsidP="00636D18">
      <w:pPr>
        <w:pStyle w:val="Heading1"/>
      </w:pPr>
      <w:bookmarkStart w:id="27" w:name="_Toc500428079"/>
      <w:r>
        <w:t>Export</w:t>
      </w:r>
      <w:bookmarkEnd w:id="27"/>
    </w:p>
    <w:p w14:paraId="6256D6C0" w14:textId="77777777" w:rsidR="00636D18" w:rsidRDefault="00636D18" w:rsidP="00636D18">
      <w:r>
        <w:t>This section details the process of exporting a file instance of a certain dialect (TBX-Basic in this case).</w:t>
      </w:r>
    </w:p>
    <w:p w14:paraId="38795D71" w14:textId="77777777" w:rsidR="00636D18" w:rsidRDefault="00636D18" w:rsidP="00636D18">
      <w:pPr>
        <w:pStyle w:val="ListParagraph"/>
        <w:numPr>
          <w:ilvl w:val="0"/>
          <w:numId w:val="5"/>
        </w:numPr>
      </w:pPr>
      <w:r>
        <w:t>Select the dialect to which you will be exporting.  (TBX-Basic)</w:t>
      </w:r>
    </w:p>
    <w:p w14:paraId="23027BCA" w14:textId="77777777" w:rsidR="00C77FFD" w:rsidRDefault="00C77FFD" w:rsidP="00C77FFD">
      <w:pPr>
        <w:pStyle w:val="ListParagraph"/>
        <w:numPr>
          <w:ilvl w:val="1"/>
          <w:numId w:val="5"/>
        </w:numPr>
      </w:pPr>
      <w:r>
        <w:rPr>
          <w:b/>
          <w:bCs/>
        </w:rPr>
        <w:t>Note: Generic exports of “TBX” files without a clearly stated dialect are not valid</w:t>
      </w:r>
      <w:r w:rsidR="00643143">
        <w:rPr>
          <w:b/>
          <w:bCs/>
        </w:rPr>
        <w:t>.</w:t>
      </w:r>
    </w:p>
    <w:p w14:paraId="3153AFA7" w14:textId="77777777" w:rsidR="00C77FFD" w:rsidRDefault="00C77FFD" w:rsidP="00636D18">
      <w:pPr>
        <w:pStyle w:val="ListParagraph"/>
        <w:numPr>
          <w:ilvl w:val="0"/>
          <w:numId w:val="5"/>
        </w:numPr>
      </w:pPr>
      <w:r>
        <w:t>Decide which style of TBX the export which be (DCA or DCT).</w:t>
      </w:r>
    </w:p>
    <w:p w14:paraId="72866724" w14:textId="77777777" w:rsidR="00D14347" w:rsidRDefault="00D14347" w:rsidP="00D14347">
      <w:pPr>
        <w:pStyle w:val="ListParagraph"/>
        <w:numPr>
          <w:ilvl w:val="1"/>
          <w:numId w:val="5"/>
        </w:numPr>
      </w:pPr>
      <w:r>
        <w:t>Mixing styles is not permitted.</w:t>
      </w:r>
    </w:p>
    <w:p w14:paraId="292FC93D" w14:textId="77777777" w:rsidR="00636D18" w:rsidRDefault="00636D18" w:rsidP="00636D18">
      <w:pPr>
        <w:pStyle w:val="ListParagraph"/>
        <w:numPr>
          <w:ilvl w:val="0"/>
          <w:numId w:val="5"/>
        </w:numPr>
      </w:pPr>
      <w:r>
        <w:t xml:space="preserve">Use the </w:t>
      </w:r>
      <w:hyperlink w:anchor="_Validation_API" w:history="1">
        <w:r w:rsidR="00C77FFD" w:rsidRPr="00C77FFD">
          <w:rPr>
            <w:rStyle w:val="Hyperlink"/>
          </w:rPr>
          <w:t>Validation API</w:t>
        </w:r>
      </w:hyperlink>
      <w:r w:rsidR="00C77FFD">
        <w:t xml:space="preserve"> or TBXinfo.net to retrieve the list of modules included by the target dialect.</w:t>
      </w:r>
    </w:p>
    <w:p w14:paraId="2947F810" w14:textId="77777777" w:rsidR="00C77FFD" w:rsidRDefault="00C77FFD" w:rsidP="00C77FFD">
      <w:pPr>
        <w:pStyle w:val="ListParagraph"/>
        <w:numPr>
          <w:ilvl w:val="1"/>
          <w:numId w:val="5"/>
        </w:numPr>
      </w:pPr>
      <w:r>
        <w:t>TBX-Basic includes: Core, Min, and Basic</w:t>
      </w:r>
    </w:p>
    <w:p w14:paraId="49043B8E" w14:textId="77777777" w:rsidR="00C77FFD" w:rsidRDefault="00C77FFD" w:rsidP="00C77FFD">
      <w:pPr>
        <w:pStyle w:val="ListParagraph"/>
        <w:numPr>
          <w:ilvl w:val="0"/>
          <w:numId w:val="5"/>
        </w:numPr>
      </w:pPr>
      <w:r>
        <w:t>If the data model of the exporting software already maps to the data categories included by the modules, a simple export should suffice.</w:t>
      </w:r>
    </w:p>
    <w:p w14:paraId="426D83D6" w14:textId="77777777" w:rsidR="00C77FFD" w:rsidRDefault="00C77FFD" w:rsidP="00C77FFD">
      <w:pPr>
        <w:pStyle w:val="ListParagraph"/>
        <w:numPr>
          <w:ilvl w:val="0"/>
          <w:numId w:val="5"/>
        </w:numPr>
      </w:pPr>
      <w:r>
        <w:t>If the data model of the exporting software does not directly map to the data categories included by the module, a manual mapping wizard may be necessary.</w:t>
      </w:r>
    </w:p>
    <w:p w14:paraId="7E678CFE" w14:textId="77777777" w:rsidR="00F05DCA" w:rsidRDefault="00F05DCA" w:rsidP="00F05DCA">
      <w:pPr>
        <w:pStyle w:val="ListParagraph"/>
        <w:numPr>
          <w:ilvl w:val="1"/>
          <w:numId w:val="5"/>
        </w:numPr>
      </w:pPr>
      <w:r>
        <w:t xml:space="preserve">If only some of the modules of the target dialect are supported, the unsupported data categories may either be converted to /note/s or </w:t>
      </w:r>
      <w:r w:rsidR="00854BC5">
        <w:t>omitted (preferably with a report to the user).</w:t>
      </w:r>
    </w:p>
    <w:p w14:paraId="6598EDD3" w14:textId="77777777" w:rsidR="00C77FFD" w:rsidRDefault="00C77FFD" w:rsidP="00C77FFD">
      <w:pPr>
        <w:pStyle w:val="ListParagraph"/>
        <w:numPr>
          <w:ilvl w:val="0"/>
          <w:numId w:val="5"/>
        </w:numPr>
      </w:pPr>
      <w:r>
        <w:lastRenderedPageBreak/>
        <w:t>In either situation, the output TBX file must use the data category names which are defined by the modules for that dialect and not the internal names for said data categories.</w:t>
      </w:r>
    </w:p>
    <w:p w14:paraId="36E893BD" w14:textId="77777777" w:rsidR="00C77FFD" w:rsidRDefault="00C77FFD" w:rsidP="00C77FFD">
      <w:pPr>
        <w:pStyle w:val="ListParagraph"/>
        <w:numPr>
          <w:ilvl w:val="1"/>
          <w:numId w:val="5"/>
        </w:numPr>
      </w:pPr>
      <w:r>
        <w:t>Example: Internally, the software may call /subjectField/ “domain”, but on export it must be converted to “subjectField”.</w:t>
      </w:r>
    </w:p>
    <w:p w14:paraId="13789C92" w14:textId="77777777" w:rsidR="00C77FFD" w:rsidRDefault="00C77FFD" w:rsidP="00C77FFD">
      <w:pPr>
        <w:pStyle w:val="ListParagraph"/>
        <w:numPr>
          <w:ilvl w:val="1"/>
          <w:numId w:val="5"/>
        </w:numPr>
      </w:pPr>
      <w:r>
        <w:t>This same rule applies to defined picklist values.  If the software uses the abbreviated “</w:t>
      </w:r>
      <w:proofErr w:type="spellStart"/>
      <w:r>
        <w:t>adj</w:t>
      </w:r>
      <w:proofErr w:type="spellEnd"/>
      <w:r>
        <w:t>” internally, on export, it must be changed to match whatever values are declared in the module definition. In the case of TBX-Basic, “</w:t>
      </w:r>
      <w:proofErr w:type="spellStart"/>
      <w:r>
        <w:t>adj</w:t>
      </w:r>
      <w:proofErr w:type="spellEnd"/>
      <w:r>
        <w:t>” would need to be changed to “adjective”.</w:t>
      </w:r>
    </w:p>
    <w:p w14:paraId="151B3787" w14:textId="77777777" w:rsidR="00D14347" w:rsidRDefault="00D14347" w:rsidP="00D14347">
      <w:pPr>
        <w:pStyle w:val="ListParagraph"/>
        <w:numPr>
          <w:ilvl w:val="0"/>
          <w:numId w:val="5"/>
        </w:numPr>
      </w:pPr>
      <w:r>
        <w:t xml:space="preserve">The export file must be a well-formed XML file with a </w:t>
      </w:r>
      <w:proofErr w:type="gramStart"/>
      <w:r>
        <w:t>“.</w:t>
      </w:r>
      <w:proofErr w:type="spellStart"/>
      <w:r>
        <w:t>tbx</w:t>
      </w:r>
      <w:proofErr w:type="spellEnd"/>
      <w:proofErr w:type="gramEnd"/>
      <w:r>
        <w:t>” file extension</w:t>
      </w:r>
    </w:p>
    <w:p w14:paraId="502DE925" w14:textId="77777777" w:rsidR="00D14347" w:rsidRDefault="00D14347" w:rsidP="00D14347">
      <w:pPr>
        <w:pStyle w:val="ListParagraph"/>
        <w:numPr>
          <w:ilvl w:val="0"/>
          <w:numId w:val="5"/>
        </w:numPr>
      </w:pPr>
      <w:r>
        <w:t>The export file must also be valid instance of the target dialect (TBX-Basic) according to the schemas of that dialect and style (DCA or DCT).</w:t>
      </w:r>
    </w:p>
    <w:sectPr w:rsidR="00D14347" w:rsidSect="00D45656">
      <w:headerReference w:type="default" r:id="rId12"/>
      <w:pgSz w:w="12240" w:h="15840"/>
      <w:pgMar w:top="1152" w:right="1440" w:bottom="115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Hayes" w:date="2017-12-07T16:42:00Z" w:initials="JH">
    <w:p w14:paraId="16A5A53A" w14:textId="36A62932" w:rsidR="00BD7067" w:rsidRDefault="00BD7067">
      <w:pPr>
        <w:pStyle w:val="CommentText"/>
      </w:pPr>
      <w:r>
        <w:rPr>
          <w:rStyle w:val="CommentReference"/>
        </w:rPr>
        <w:annotationRef/>
      </w:r>
      <w:r>
        <w:t>Personally, I prefer to keep the title clean and not have redundant versioning.</w:t>
      </w:r>
    </w:p>
    <w:p w14:paraId="1F8725ED" w14:textId="1EC6C8DF" w:rsidR="00BD7067" w:rsidRDefault="00BD7067">
      <w:pPr>
        <w:pStyle w:val="CommentText"/>
      </w:pPr>
    </w:p>
    <w:p w14:paraId="5F70BDD3" w14:textId="1CB4E8DF" w:rsidR="00BD7067" w:rsidRDefault="00BD7067" w:rsidP="00BD7067">
      <w:pPr>
        <w:pStyle w:val="CommentText"/>
      </w:pPr>
      <w:proofErr w:type="gramStart"/>
      <w:r>
        <w:t>Additionally</w:t>
      </w:r>
      <w:proofErr w:type="gramEnd"/>
      <w:r>
        <w:t xml:space="preserve"> I prefer the X.X versioning system. Incremental changes such as typos, etc. increment by 0.1.  Major changes to content/sections/etc. increments by 1.0.</w:t>
      </w:r>
    </w:p>
    <w:p w14:paraId="6356716D" w14:textId="064A4834" w:rsidR="00BD7067" w:rsidRDefault="00BD7067" w:rsidP="00BD7067">
      <w:pPr>
        <w:pStyle w:val="CommentText"/>
      </w:pPr>
    </w:p>
    <w:p w14:paraId="6AC0B20E" w14:textId="291D32B4" w:rsidR="00BD7067" w:rsidRDefault="00BD7067" w:rsidP="00BD7067">
      <w:pPr>
        <w:pStyle w:val="CommentText"/>
      </w:pPr>
      <w:r>
        <w:t xml:space="preserve">I feel this keeps versioning in line with common practice used for versioning rather than any personal versioning systems which could be confusing to maintainers </w:t>
      </w:r>
      <w:proofErr w:type="gramStart"/>
      <w:r>
        <w:t>later on</w:t>
      </w:r>
      <w:proofErr w:type="gramEnd"/>
      <w:r>
        <w:t>.</w:t>
      </w:r>
    </w:p>
  </w:comment>
  <w:comment w:id="5" w:author="James Hayes" w:date="2017-12-07T12:56:00Z" w:initials="JH">
    <w:p w14:paraId="264F0F1C" w14:textId="77777777" w:rsidR="008E36FA" w:rsidRDefault="00EE7F19" w:rsidP="000E2F97">
      <w:pPr>
        <w:pStyle w:val="CommentText"/>
        <w:rPr>
          <w:noProof/>
        </w:rPr>
      </w:pPr>
      <w:r>
        <w:rPr>
          <w:rStyle w:val="CommentReference"/>
        </w:rPr>
        <w:annotationRef/>
      </w:r>
      <w:r w:rsidR="00F63FEF">
        <w:rPr>
          <w:noProof/>
        </w:rPr>
        <w:t xml:space="preserve">According to their </w:t>
      </w:r>
      <w:r w:rsidR="007317EC">
        <w:rPr>
          <w:noProof/>
        </w:rPr>
        <w:t>website, it is Oxygen, not oXygen.</w:t>
      </w:r>
      <w:r w:rsidR="00F63FEF">
        <w:rPr>
          <w:noProof/>
        </w:rPr>
        <w:t xml:space="preserve">  The stylized “oXygen” is only used in their logo icon.</w:t>
      </w:r>
    </w:p>
    <w:p w14:paraId="02D0CB4B" w14:textId="48209DB5" w:rsidR="00F63FEF" w:rsidRDefault="00F63FEF" w:rsidP="000E2F97">
      <w:pPr>
        <w:pStyle w:val="CommentText"/>
      </w:pPr>
    </w:p>
  </w:comment>
  <w:comment w:id="12" w:author="James Hayes" w:date="2017-12-07T16:38:00Z" w:initials="JH">
    <w:p w14:paraId="17273C71" w14:textId="0AF674D1" w:rsidR="00F63FEF" w:rsidRDefault="00F63FEF">
      <w:pPr>
        <w:pStyle w:val="CommentText"/>
      </w:pPr>
      <w:r>
        <w:rPr>
          <w:rStyle w:val="CommentReference"/>
        </w:rPr>
        <w:annotationRef/>
      </w:r>
      <w:r>
        <w:t>Are these “not yet written” import/export sections not the same thing as the Import/Export sections found later in this document?</w:t>
      </w:r>
    </w:p>
  </w:comment>
  <w:comment w:id="19" w:author="James Hayes" w:date="2017-12-07T16:40:00Z" w:initials="JH">
    <w:p w14:paraId="3B0EE876" w14:textId="77777777" w:rsidR="00F63FEF" w:rsidRDefault="00F63FEF">
      <w:pPr>
        <w:pStyle w:val="CommentText"/>
      </w:pPr>
      <w:r>
        <w:rPr>
          <w:rStyle w:val="CommentReference"/>
        </w:rPr>
        <w:annotationRef/>
      </w:r>
      <w:r>
        <w:t>Does “consume” not imply destruction of the file?  I don’t think we want to say that import routines should destroy import files…</w:t>
      </w:r>
    </w:p>
    <w:p w14:paraId="743ACF22" w14:textId="77777777" w:rsidR="00F63FEF" w:rsidRDefault="00F63FEF">
      <w:pPr>
        <w:pStyle w:val="CommentText"/>
      </w:pPr>
    </w:p>
    <w:p w14:paraId="16DDA19F" w14:textId="044CE91D" w:rsidR="00F63FEF" w:rsidRDefault="00F63FEF">
      <w:pPr>
        <w:pStyle w:val="CommentText"/>
      </w:pPr>
      <w:r>
        <w:t>Perhaps a word such as “parses” would be more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C0B20E" w15:done="0"/>
  <w15:commentEx w15:paraId="02D0CB4B" w15:done="0"/>
  <w15:commentEx w15:paraId="17273C71" w15:done="0"/>
  <w15:commentEx w15:paraId="16DDA1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86F71" w14:textId="77777777" w:rsidR="002920C6" w:rsidRDefault="002920C6" w:rsidP="00B24685">
      <w:pPr>
        <w:spacing w:after="0" w:line="240" w:lineRule="auto"/>
      </w:pPr>
      <w:r>
        <w:separator/>
      </w:r>
    </w:p>
  </w:endnote>
  <w:endnote w:type="continuationSeparator" w:id="0">
    <w:p w14:paraId="109BF80C" w14:textId="77777777" w:rsidR="002920C6" w:rsidRDefault="002920C6" w:rsidP="00B24685">
      <w:pPr>
        <w:spacing w:after="0" w:line="240" w:lineRule="auto"/>
      </w:pPr>
      <w:r>
        <w:continuationSeparator/>
      </w:r>
    </w:p>
  </w:endnote>
  <w:endnote w:type="continuationNotice" w:id="1">
    <w:p w14:paraId="51318362" w14:textId="77777777" w:rsidR="002920C6" w:rsidRDefault="00292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EA56B" w14:textId="77777777" w:rsidR="002920C6" w:rsidRDefault="002920C6" w:rsidP="00B24685">
      <w:pPr>
        <w:spacing w:after="0" w:line="240" w:lineRule="auto"/>
      </w:pPr>
      <w:r>
        <w:separator/>
      </w:r>
    </w:p>
  </w:footnote>
  <w:footnote w:type="continuationSeparator" w:id="0">
    <w:p w14:paraId="5FD5D052" w14:textId="77777777" w:rsidR="002920C6" w:rsidRDefault="002920C6" w:rsidP="00B24685">
      <w:pPr>
        <w:spacing w:after="0" w:line="240" w:lineRule="auto"/>
      </w:pPr>
      <w:r>
        <w:continuationSeparator/>
      </w:r>
    </w:p>
  </w:footnote>
  <w:footnote w:type="continuationNotice" w:id="1">
    <w:p w14:paraId="7C1BCF52" w14:textId="77777777" w:rsidR="002920C6" w:rsidRDefault="002920C6">
      <w:pPr>
        <w:spacing w:after="0" w:line="240" w:lineRule="auto"/>
      </w:pPr>
    </w:p>
  </w:footnote>
  <w:footnote w:id="2">
    <w:p w14:paraId="0C5605A3" w14:textId="77777777" w:rsidR="00B24685" w:rsidRDefault="00B24685">
      <w:pPr>
        <w:pStyle w:val="FootnoteText"/>
      </w:pPr>
      <w:r>
        <w:rPr>
          <w:rStyle w:val="FootnoteReference"/>
        </w:rPr>
        <w:footnoteRef/>
      </w:r>
      <w:r>
        <w:t xml:space="preserve"> These acronyms stand for “Data Category as Attribute” and “Data Category as Tag” (aka, general identifier).</w:t>
      </w:r>
    </w:p>
    <w:p w14:paraId="5B2305D8" w14:textId="77777777" w:rsidR="00B24685" w:rsidRDefault="00B24685">
      <w:pPr>
        <w:pStyle w:val="FootnoteText"/>
      </w:pPr>
      <w:r>
        <w:t>Examples of both styles of TBX using the “subjectField” data category:</w:t>
      </w:r>
    </w:p>
    <w:p w14:paraId="69A4222F" w14:textId="77777777" w:rsidR="00B24685" w:rsidRDefault="00B24685">
      <w:pPr>
        <w:pStyle w:val="FootnoteText"/>
      </w:pPr>
    </w:p>
    <w:p w14:paraId="58C0426F" w14:textId="77777777" w:rsidR="00B24685" w:rsidRDefault="00B24685">
      <w:pPr>
        <w:pStyle w:val="FootnoteText"/>
      </w:pPr>
      <w:r>
        <w:rPr>
          <w:b/>
          <w:bCs/>
        </w:rPr>
        <w:t>DCA</w:t>
      </w:r>
      <w:r>
        <w:t xml:space="preserve"> -</w:t>
      </w:r>
      <w:proofErr w:type="gramStart"/>
      <w:r>
        <w:t>&gt;  &lt;</w:t>
      </w:r>
      <w:proofErr w:type="gramEnd"/>
      <w:r>
        <w:t>descrip type=”subjectField”&gt;law&lt;/descrip&gt;</w:t>
      </w:r>
    </w:p>
    <w:p w14:paraId="62C18299" w14:textId="77777777" w:rsidR="00B24685" w:rsidRDefault="00B24685">
      <w:pPr>
        <w:pStyle w:val="FootnoteText"/>
      </w:pPr>
      <w:r>
        <w:rPr>
          <w:b/>
          <w:bCs/>
        </w:rPr>
        <w:t xml:space="preserve">DCT </w:t>
      </w:r>
      <w:r>
        <w:t>-</w:t>
      </w:r>
      <w:proofErr w:type="gramStart"/>
      <w:r>
        <w:t>&gt;  &lt;</w:t>
      </w:r>
      <w:proofErr w:type="spellStart"/>
      <w:proofErr w:type="gramEnd"/>
      <w:r>
        <w:t>basic:subjectField</w:t>
      </w:r>
      <w:proofErr w:type="spellEnd"/>
      <w:r>
        <w:t xml:space="preserve"> </w:t>
      </w:r>
      <w:proofErr w:type="spellStart"/>
      <w:r>
        <w:t>metaType</w:t>
      </w:r>
      <w:proofErr w:type="spellEnd"/>
      <w:r>
        <w:t>*=”descrip”&gt;law&lt;/</w:t>
      </w:r>
      <w:proofErr w:type="spellStart"/>
      <w:r>
        <w:t>basic:subjectField</w:t>
      </w:r>
      <w:proofErr w:type="spellEnd"/>
      <w:r>
        <w:t>&gt;**</w:t>
      </w:r>
    </w:p>
    <w:p w14:paraId="34BC2576" w14:textId="77777777" w:rsidR="00B24685" w:rsidRDefault="00B24685">
      <w:pPr>
        <w:pStyle w:val="FootnoteText"/>
      </w:pPr>
    </w:p>
    <w:p w14:paraId="30F5FFB4" w14:textId="77777777" w:rsidR="00B24685" w:rsidRDefault="00B24685" w:rsidP="00B24685">
      <w:pPr>
        <w:pStyle w:val="FootnoteText"/>
      </w:pPr>
      <w:r>
        <w:t>*The @</w:t>
      </w:r>
      <w:proofErr w:type="spellStart"/>
      <w:r>
        <w:t>metaType</w:t>
      </w:r>
      <w:proofErr w:type="spellEnd"/>
      <w:r>
        <w:t xml:space="preserve"> is optional and helps DCT and DCA remain isomorphic, capable of lossless conversion from one style to the other.</w:t>
      </w:r>
    </w:p>
    <w:p w14:paraId="685F5C14" w14:textId="77777777" w:rsidR="00B24685" w:rsidRPr="00B24685" w:rsidRDefault="00B24685" w:rsidP="00B24685">
      <w:pPr>
        <w:pStyle w:val="FootnoteText"/>
      </w:pPr>
      <w:r>
        <w:t>**Unlike DCA style, DCT imports data categories from modules via namespace.  This example assumes that the “basic” namespace prefix has been defined in the &lt;</w:t>
      </w:r>
      <w:proofErr w:type="spellStart"/>
      <w:r>
        <w:t>tbx</w:t>
      </w:r>
      <w:proofErr w:type="spellEnd"/>
      <w:r>
        <w:t>&gt; root element.</w:t>
      </w:r>
    </w:p>
  </w:footnote>
  <w:footnote w:id="3">
    <w:p w14:paraId="2D5C543E" w14:textId="77777777" w:rsidR="00DC15B3" w:rsidRDefault="00DC15B3">
      <w:pPr>
        <w:pStyle w:val="FootnoteText"/>
      </w:pPr>
      <w:r>
        <w:rPr>
          <w:rStyle w:val="FootnoteReference"/>
        </w:rPr>
        <w:footnoteRef/>
      </w:r>
      <w:r>
        <w:t xml:space="preserve"> </w:t>
      </w:r>
      <w:hyperlink r:id="rId1" w:history="1">
        <w:r w:rsidRPr="00DC15B3">
          <w:rPr>
            <w:rStyle w:val="Hyperlink"/>
          </w:rPr>
          <w:t>https://raw.githubusercontent.com/LTAC-Global/TBX-Basic_dialect/master/DCA/TBXcoreStructV03_TBX-Basic_integrated.rng</w:t>
        </w:r>
      </w:hyperlink>
    </w:p>
  </w:footnote>
  <w:footnote w:id="4">
    <w:p w14:paraId="4A18945B" w14:textId="4C8F25CE" w:rsidR="00DC15B3" w:rsidRDefault="00DC15B3">
      <w:pPr>
        <w:pStyle w:val="FootnoteText"/>
      </w:pPr>
      <w:r>
        <w:rPr>
          <w:rStyle w:val="FootnoteReference"/>
        </w:rPr>
        <w:footnoteRef/>
      </w:r>
      <w:r>
        <w:t xml:space="preserve"> </w:t>
      </w:r>
      <w:hyperlink r:id="rId2" w:history="1">
        <w:r w:rsidRPr="00662123">
          <w:rPr>
            <w:rStyle w:val="Hyperlink"/>
          </w:rPr>
          <w:t>http://www.tbxinfo.net/</w:t>
        </w:r>
      </w:hyperlink>
      <w:r>
        <w:t xml:space="preserve"> </w:t>
      </w:r>
      <w:r w:rsidR="008F7FFA">
        <w:t xml:space="preserve"> [</w:t>
      </w:r>
      <w:r w:rsidR="008F7FFA" w:rsidRPr="008F7FFA">
        <w:rPr>
          <w:highlight w:val="yellow"/>
        </w:rPr>
        <w:t>note: for now, consult the development website: http://tbxinfo-dev.byuling.net/]</w:t>
      </w:r>
    </w:p>
  </w:footnote>
  <w:footnote w:id="5">
    <w:p w14:paraId="2C004BFD" w14:textId="77777777" w:rsidR="00DC15B3" w:rsidRDefault="00DC15B3">
      <w:pPr>
        <w:pStyle w:val="FootnoteText"/>
      </w:pPr>
      <w:r>
        <w:rPr>
          <w:rStyle w:val="FootnoteReference"/>
        </w:rPr>
        <w:footnoteRef/>
      </w:r>
      <w:r>
        <w:t xml:space="preserve"> </w:t>
      </w:r>
      <w:hyperlink r:id="rId3" w:history="1">
        <w:r w:rsidRPr="00DC15B3">
          <w:rPr>
            <w:rStyle w:val="Hyperlink"/>
          </w:rPr>
          <w:t>https://raw.githubusercontent.com/LTAC-Global/TBX-Basic_dialect/master/DCA/TBX-Basic_DCA.sch</w:t>
        </w:r>
      </w:hyperlink>
    </w:p>
  </w:footnote>
  <w:footnote w:id="6">
    <w:p w14:paraId="226FF617" w14:textId="77777777" w:rsidR="00663C72" w:rsidRDefault="00663C72" w:rsidP="00663C72">
      <w:pPr>
        <w:pStyle w:val="FootnoteText"/>
      </w:pPr>
      <w:r>
        <w:rPr>
          <w:rStyle w:val="FootnoteReference"/>
        </w:rPr>
        <w:footnoteRef/>
      </w:r>
      <w:r>
        <w:t xml:space="preserve"> </w:t>
      </w:r>
      <w:hyperlink r:id="rId4" w:history="1">
        <w:r w:rsidRPr="00662123">
          <w:rPr>
            <w:rStyle w:val="Hyperlink"/>
          </w:rPr>
          <w:t>https://raw.githubusercontent.com/LTAC-Global/TBX_Core_RNG/master/TBXcoreStructV03.rng</w:t>
        </w:r>
      </w:hyperlink>
      <w:r>
        <w:t xml:space="preserve"> </w:t>
      </w:r>
    </w:p>
  </w:footnote>
  <w:footnote w:id="7">
    <w:p w14:paraId="3C408747" w14:textId="77777777" w:rsidR="00663C72" w:rsidRDefault="00663C72">
      <w:pPr>
        <w:pStyle w:val="FootnoteText"/>
      </w:pPr>
      <w:r>
        <w:rPr>
          <w:rStyle w:val="FootnoteReference"/>
        </w:rPr>
        <w:footnoteRef/>
      </w:r>
      <w:r>
        <w:t xml:space="preserve"> </w:t>
      </w:r>
      <w:hyperlink r:id="rId5" w:history="1">
        <w:r w:rsidRPr="00662123">
          <w:rPr>
            <w:rStyle w:val="Hyperlink"/>
          </w:rPr>
          <w:t>https://raw.githubusercontent.com/LTAC-Global/TBX_min_module/master/Min.rng</w:t>
        </w:r>
      </w:hyperlink>
      <w:r>
        <w:t xml:space="preserve"> </w:t>
      </w:r>
    </w:p>
  </w:footnote>
  <w:footnote w:id="8">
    <w:p w14:paraId="12928E1B" w14:textId="77777777" w:rsidR="00663C72" w:rsidRDefault="00663C72">
      <w:pPr>
        <w:pStyle w:val="FootnoteText"/>
      </w:pPr>
      <w:r>
        <w:rPr>
          <w:rStyle w:val="FootnoteReference"/>
        </w:rPr>
        <w:footnoteRef/>
      </w:r>
      <w:r>
        <w:t xml:space="preserve"> </w:t>
      </w:r>
      <w:hyperlink r:id="rId6" w:history="1">
        <w:r w:rsidRPr="00662123">
          <w:rPr>
            <w:rStyle w:val="Hyperlink"/>
          </w:rPr>
          <w:t>https://raw.githubusercontent.com/LTAC-Global/TBX_min_module/master/Min.sch</w:t>
        </w:r>
      </w:hyperlink>
      <w:r>
        <w:t xml:space="preserve"> </w:t>
      </w:r>
    </w:p>
  </w:footnote>
  <w:footnote w:id="9">
    <w:p w14:paraId="1B625716" w14:textId="77777777" w:rsidR="00663C72" w:rsidRDefault="00663C72">
      <w:pPr>
        <w:pStyle w:val="FootnoteText"/>
      </w:pPr>
      <w:r>
        <w:rPr>
          <w:rStyle w:val="FootnoteReference"/>
        </w:rPr>
        <w:footnoteRef/>
      </w:r>
      <w:r>
        <w:t xml:space="preserve"> </w:t>
      </w:r>
      <w:hyperlink r:id="rId7" w:history="1">
        <w:r w:rsidRPr="00662123">
          <w:rPr>
            <w:rStyle w:val="Hyperlink"/>
          </w:rPr>
          <w:t>https://raw.githubusercontent.com/LTAC-Global/TBX_basic_module/master/Basic.rng</w:t>
        </w:r>
      </w:hyperlink>
      <w:r>
        <w:t xml:space="preserve"> </w:t>
      </w:r>
    </w:p>
  </w:footnote>
  <w:footnote w:id="10">
    <w:p w14:paraId="26B3A017" w14:textId="77777777" w:rsidR="00663C72" w:rsidRDefault="00663C72">
      <w:pPr>
        <w:pStyle w:val="FootnoteText"/>
      </w:pPr>
      <w:r>
        <w:rPr>
          <w:rStyle w:val="FootnoteReference"/>
        </w:rPr>
        <w:footnoteRef/>
      </w:r>
      <w:r>
        <w:t xml:space="preserve"> </w:t>
      </w:r>
      <w:hyperlink r:id="rId8" w:history="1">
        <w:r w:rsidRPr="00662123">
          <w:rPr>
            <w:rStyle w:val="Hyperlink"/>
          </w:rPr>
          <w:t>https://raw.githubusercontent.com/LTAC-Global/TBX_basic_module/master/Basic.sch</w:t>
        </w:r>
      </w:hyperlink>
      <w:r>
        <w:t xml:space="preserve"> </w:t>
      </w:r>
    </w:p>
  </w:footnote>
  <w:footnote w:id="11">
    <w:p w14:paraId="54115591" w14:textId="77777777" w:rsidR="00663C72" w:rsidRDefault="00663C72">
      <w:pPr>
        <w:pStyle w:val="FootnoteText"/>
      </w:pPr>
      <w:r>
        <w:rPr>
          <w:rStyle w:val="FootnoteReference"/>
        </w:rPr>
        <w:footnoteRef/>
      </w:r>
      <w:r>
        <w:t xml:space="preserve"> </w:t>
      </w:r>
      <w:hyperlink r:id="rId9" w:history="1">
        <w:r w:rsidRPr="00662123">
          <w:rPr>
            <w:rStyle w:val="Hyperlink"/>
          </w:rPr>
          <w:t>https://raw.githubusercontent.com/LTAC-Global/TBX-Basic_dialect/master/DCT/TBX-Basic_DCT.sch</w:t>
        </w:r>
      </w:hyperlink>
      <w:r>
        <w:t xml:space="preserve"> </w:t>
      </w:r>
    </w:p>
  </w:footnote>
  <w:footnote w:id="12">
    <w:p w14:paraId="380C72E5" w14:textId="77777777" w:rsidR="00663C72" w:rsidRDefault="00663C72">
      <w:pPr>
        <w:pStyle w:val="FootnoteText"/>
      </w:pPr>
      <w:r>
        <w:rPr>
          <w:rStyle w:val="FootnoteReference"/>
        </w:rPr>
        <w:footnoteRef/>
      </w:r>
      <w:r>
        <w:t xml:space="preserve"> </w:t>
      </w:r>
      <w:hyperlink r:id="rId10" w:history="1">
        <w:r w:rsidRPr="00662123">
          <w:rPr>
            <w:rStyle w:val="Hyperlink"/>
          </w:rPr>
          <w:t>https://raw.githubusercontent.com/LTAC-Global/TBX-Basic_dialect/master/DCT/TBX-Basic.nvdl</w:t>
        </w:r>
      </w:hyperlink>
      <w:r>
        <w:t xml:space="preserve"> </w:t>
      </w:r>
    </w:p>
  </w:footnote>
  <w:footnote w:id="13">
    <w:p w14:paraId="50A07F27" w14:textId="77777777" w:rsidR="00173166" w:rsidRDefault="00173166">
      <w:pPr>
        <w:pStyle w:val="FootnoteText"/>
      </w:pPr>
      <w:r>
        <w:rPr>
          <w:rStyle w:val="FootnoteReference"/>
        </w:rPr>
        <w:footnoteRef/>
      </w:r>
      <w:r>
        <w:t xml:space="preserve"> </w:t>
      </w:r>
      <w:hyperlink r:id="rId11" w:history="1">
        <w:r w:rsidRPr="007F5696">
          <w:rPr>
            <w:rStyle w:val="Hyperlink"/>
          </w:rPr>
          <w:t>http://tbxinfo-dev.byuling.net/wp-content/uploads/2017/11/TBX%20Module%20Description.pdf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7B015" w14:textId="799CEF9F" w:rsidR="00CB684B" w:rsidRDefault="00CB684B">
    <w:pPr>
      <w:pStyle w:val="Header"/>
    </w:pPr>
    <w:r>
      <w:t>2017/12/1</w:t>
    </w:r>
    <w:r w:rsidR="00B44654">
      <w:t xml:space="preserve"> </w:t>
    </w:r>
    <w:r w:rsidR="00D45656">
      <w:tab/>
    </w:r>
    <w:r w:rsidR="00D45656">
      <w:tab/>
    </w:r>
    <w:r w:rsidR="00B44654">
      <w:t xml:space="preserve">v </w:t>
    </w:r>
    <w:r w:rsidR="001E0F94">
      <w:t>2</w:t>
    </w:r>
    <w:r w:rsidR="00D45656">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07F72"/>
    <w:multiLevelType w:val="hybridMultilevel"/>
    <w:tmpl w:val="27CAC2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7726A6"/>
    <w:multiLevelType w:val="hybridMultilevel"/>
    <w:tmpl w:val="B23E89A8"/>
    <w:lvl w:ilvl="0" w:tplc="FE8E1756">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76381"/>
    <w:multiLevelType w:val="hybridMultilevel"/>
    <w:tmpl w:val="0CCC6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02E0E"/>
    <w:multiLevelType w:val="hybridMultilevel"/>
    <w:tmpl w:val="321A7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A7732"/>
    <w:multiLevelType w:val="hybridMultilevel"/>
    <w:tmpl w:val="5B66E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90EFC"/>
    <w:multiLevelType w:val="hybridMultilevel"/>
    <w:tmpl w:val="1BAE2E70"/>
    <w:lvl w:ilvl="0" w:tplc="7FE88E2E">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54968"/>
    <w:multiLevelType w:val="hybridMultilevel"/>
    <w:tmpl w:val="4EE03EE8"/>
    <w:lvl w:ilvl="0" w:tplc="CB78428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Hayes">
    <w15:presenceInfo w15:providerId="Windows Live" w15:userId="c458b36fb69ed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D3"/>
    <w:rsid w:val="000C3B26"/>
    <w:rsid w:val="001216D3"/>
    <w:rsid w:val="00147E46"/>
    <w:rsid w:val="001610E0"/>
    <w:rsid w:val="00173166"/>
    <w:rsid w:val="001A40A8"/>
    <w:rsid w:val="001E0F94"/>
    <w:rsid w:val="00210B2B"/>
    <w:rsid w:val="00247400"/>
    <w:rsid w:val="00286E4B"/>
    <w:rsid w:val="002920C6"/>
    <w:rsid w:val="004E1267"/>
    <w:rsid w:val="005714DF"/>
    <w:rsid w:val="005B71E8"/>
    <w:rsid w:val="005D570F"/>
    <w:rsid w:val="00636D18"/>
    <w:rsid w:val="00643143"/>
    <w:rsid w:val="00663C72"/>
    <w:rsid w:val="00730DF9"/>
    <w:rsid w:val="007317EC"/>
    <w:rsid w:val="007F7C5C"/>
    <w:rsid w:val="00854BC5"/>
    <w:rsid w:val="00893542"/>
    <w:rsid w:val="008B0658"/>
    <w:rsid w:val="008E36FA"/>
    <w:rsid w:val="008F7FFA"/>
    <w:rsid w:val="00931AE2"/>
    <w:rsid w:val="00972C2E"/>
    <w:rsid w:val="009873A5"/>
    <w:rsid w:val="00A33FB0"/>
    <w:rsid w:val="00A438C9"/>
    <w:rsid w:val="00B24685"/>
    <w:rsid w:val="00B44654"/>
    <w:rsid w:val="00BD7067"/>
    <w:rsid w:val="00C77FFD"/>
    <w:rsid w:val="00CB684B"/>
    <w:rsid w:val="00D14347"/>
    <w:rsid w:val="00D36A0A"/>
    <w:rsid w:val="00D45656"/>
    <w:rsid w:val="00DC15B3"/>
    <w:rsid w:val="00EE7F19"/>
    <w:rsid w:val="00F05DCA"/>
    <w:rsid w:val="00F41CA8"/>
    <w:rsid w:val="00F63FE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8C6E"/>
  <w15:chartTrackingRefBased/>
  <w15:docId w15:val="{DEA273A3-D068-4DDF-947B-B8AD01EA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A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31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6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216D3"/>
    <w:rPr>
      <w:color w:val="5A5A5A" w:themeColor="text1" w:themeTint="A5"/>
      <w:spacing w:val="15"/>
    </w:rPr>
  </w:style>
  <w:style w:type="character" w:customStyle="1" w:styleId="Heading1Char">
    <w:name w:val="Heading 1 Char"/>
    <w:basedOn w:val="DefaultParagraphFont"/>
    <w:link w:val="Heading1"/>
    <w:uiPriority w:val="9"/>
    <w:rsid w:val="001216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16D3"/>
    <w:pPr>
      <w:ind w:left="720"/>
      <w:contextualSpacing/>
    </w:pPr>
  </w:style>
  <w:style w:type="paragraph" w:styleId="FootnoteText">
    <w:name w:val="footnote text"/>
    <w:basedOn w:val="Normal"/>
    <w:link w:val="FootnoteTextChar"/>
    <w:uiPriority w:val="99"/>
    <w:semiHidden/>
    <w:unhideWhenUsed/>
    <w:rsid w:val="00B24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685"/>
    <w:rPr>
      <w:sz w:val="20"/>
      <w:szCs w:val="20"/>
    </w:rPr>
  </w:style>
  <w:style w:type="character" w:styleId="FootnoteReference">
    <w:name w:val="footnote reference"/>
    <w:basedOn w:val="DefaultParagraphFont"/>
    <w:uiPriority w:val="99"/>
    <w:semiHidden/>
    <w:unhideWhenUsed/>
    <w:rsid w:val="00B24685"/>
    <w:rPr>
      <w:vertAlign w:val="superscript"/>
    </w:rPr>
  </w:style>
  <w:style w:type="character" w:styleId="Hyperlink">
    <w:name w:val="Hyperlink"/>
    <w:basedOn w:val="DefaultParagraphFont"/>
    <w:uiPriority w:val="99"/>
    <w:unhideWhenUsed/>
    <w:rsid w:val="00DC15B3"/>
    <w:rPr>
      <w:color w:val="0563C1" w:themeColor="hyperlink"/>
      <w:u w:val="single"/>
    </w:rPr>
  </w:style>
  <w:style w:type="character" w:styleId="UnresolvedMention">
    <w:name w:val="Unresolved Mention"/>
    <w:basedOn w:val="DefaultParagraphFont"/>
    <w:uiPriority w:val="99"/>
    <w:semiHidden/>
    <w:unhideWhenUsed/>
    <w:rsid w:val="00DC15B3"/>
    <w:rPr>
      <w:color w:val="808080"/>
      <w:shd w:val="clear" w:color="auto" w:fill="E6E6E6"/>
    </w:rPr>
  </w:style>
  <w:style w:type="character" w:styleId="Strong">
    <w:name w:val="Strong"/>
    <w:basedOn w:val="DefaultParagraphFont"/>
    <w:uiPriority w:val="22"/>
    <w:qFormat/>
    <w:rsid w:val="00663C72"/>
    <w:rPr>
      <w:b/>
      <w:bCs/>
    </w:rPr>
  </w:style>
  <w:style w:type="character" w:customStyle="1" w:styleId="Heading3Char">
    <w:name w:val="Heading 3 Char"/>
    <w:basedOn w:val="DefaultParagraphFont"/>
    <w:link w:val="Heading3"/>
    <w:uiPriority w:val="9"/>
    <w:rsid w:val="00D36A0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36A0A"/>
    <w:pPr>
      <w:spacing w:after="0" w:line="240" w:lineRule="auto"/>
    </w:pPr>
  </w:style>
  <w:style w:type="character" w:styleId="FollowedHyperlink">
    <w:name w:val="FollowedHyperlink"/>
    <w:basedOn w:val="DefaultParagraphFont"/>
    <w:uiPriority w:val="99"/>
    <w:semiHidden/>
    <w:unhideWhenUsed/>
    <w:rsid w:val="00C77FFD"/>
    <w:rPr>
      <w:color w:val="954F72" w:themeColor="followedHyperlink"/>
      <w:u w:val="single"/>
    </w:rPr>
  </w:style>
  <w:style w:type="character" w:customStyle="1" w:styleId="Heading4Char">
    <w:name w:val="Heading 4 Char"/>
    <w:basedOn w:val="DefaultParagraphFont"/>
    <w:link w:val="Heading4"/>
    <w:uiPriority w:val="9"/>
    <w:rsid w:val="006431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B6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84B"/>
  </w:style>
  <w:style w:type="paragraph" w:styleId="Footer">
    <w:name w:val="footer"/>
    <w:basedOn w:val="Normal"/>
    <w:link w:val="FooterChar"/>
    <w:uiPriority w:val="99"/>
    <w:unhideWhenUsed/>
    <w:rsid w:val="00CB6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84B"/>
  </w:style>
  <w:style w:type="paragraph" w:styleId="Revision">
    <w:name w:val="Revision"/>
    <w:hidden/>
    <w:uiPriority w:val="99"/>
    <w:semiHidden/>
    <w:rsid w:val="00EE7F19"/>
    <w:pPr>
      <w:spacing w:after="0" w:line="240" w:lineRule="auto"/>
    </w:pPr>
  </w:style>
  <w:style w:type="paragraph" w:styleId="BalloonText">
    <w:name w:val="Balloon Text"/>
    <w:basedOn w:val="Normal"/>
    <w:link w:val="BalloonTextChar"/>
    <w:uiPriority w:val="99"/>
    <w:semiHidden/>
    <w:unhideWhenUsed/>
    <w:rsid w:val="00EE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F19"/>
    <w:rPr>
      <w:rFonts w:ascii="Segoe UI" w:hAnsi="Segoe UI" w:cs="Segoe UI"/>
      <w:sz w:val="18"/>
      <w:szCs w:val="18"/>
    </w:rPr>
  </w:style>
  <w:style w:type="character" w:styleId="CommentReference">
    <w:name w:val="annotation reference"/>
    <w:basedOn w:val="DefaultParagraphFont"/>
    <w:uiPriority w:val="99"/>
    <w:semiHidden/>
    <w:unhideWhenUsed/>
    <w:rsid w:val="00EE7F19"/>
    <w:rPr>
      <w:sz w:val="16"/>
      <w:szCs w:val="16"/>
    </w:rPr>
  </w:style>
  <w:style w:type="paragraph" w:styleId="CommentText">
    <w:name w:val="annotation text"/>
    <w:basedOn w:val="Normal"/>
    <w:link w:val="CommentTextChar"/>
    <w:uiPriority w:val="99"/>
    <w:semiHidden/>
    <w:unhideWhenUsed/>
    <w:rsid w:val="00EE7F19"/>
    <w:pPr>
      <w:spacing w:line="240" w:lineRule="auto"/>
    </w:pPr>
    <w:rPr>
      <w:sz w:val="20"/>
      <w:szCs w:val="20"/>
    </w:rPr>
  </w:style>
  <w:style w:type="character" w:customStyle="1" w:styleId="CommentTextChar">
    <w:name w:val="Comment Text Char"/>
    <w:basedOn w:val="DefaultParagraphFont"/>
    <w:link w:val="CommentText"/>
    <w:uiPriority w:val="99"/>
    <w:semiHidden/>
    <w:rsid w:val="00EE7F19"/>
    <w:rPr>
      <w:sz w:val="20"/>
      <w:szCs w:val="20"/>
    </w:rPr>
  </w:style>
  <w:style w:type="paragraph" w:styleId="CommentSubject">
    <w:name w:val="annotation subject"/>
    <w:basedOn w:val="CommentText"/>
    <w:next w:val="CommentText"/>
    <w:link w:val="CommentSubjectChar"/>
    <w:uiPriority w:val="99"/>
    <w:semiHidden/>
    <w:unhideWhenUsed/>
    <w:rsid w:val="00EE7F19"/>
    <w:rPr>
      <w:b/>
      <w:bCs/>
    </w:rPr>
  </w:style>
  <w:style w:type="character" w:customStyle="1" w:styleId="CommentSubjectChar">
    <w:name w:val="Comment Subject Char"/>
    <w:basedOn w:val="CommentTextChar"/>
    <w:link w:val="CommentSubject"/>
    <w:uiPriority w:val="99"/>
    <w:semiHidden/>
    <w:rsid w:val="00EE7F19"/>
    <w:rPr>
      <w:b/>
      <w:bCs/>
      <w:sz w:val="20"/>
      <w:szCs w:val="20"/>
    </w:rPr>
  </w:style>
  <w:style w:type="paragraph" w:styleId="TOCHeading">
    <w:name w:val="TOC Heading"/>
    <w:basedOn w:val="Heading1"/>
    <w:next w:val="Normal"/>
    <w:uiPriority w:val="39"/>
    <w:unhideWhenUsed/>
    <w:qFormat/>
    <w:rsid w:val="00F63FEF"/>
    <w:pPr>
      <w:outlineLvl w:val="9"/>
    </w:pPr>
    <w:rPr>
      <w:lang w:eastAsia="en-US"/>
    </w:rPr>
  </w:style>
  <w:style w:type="paragraph" w:styleId="TOC1">
    <w:name w:val="toc 1"/>
    <w:basedOn w:val="Normal"/>
    <w:next w:val="Normal"/>
    <w:autoRedefine/>
    <w:uiPriority w:val="39"/>
    <w:unhideWhenUsed/>
    <w:rsid w:val="00F63FEF"/>
    <w:pPr>
      <w:spacing w:after="100"/>
    </w:pPr>
  </w:style>
  <w:style w:type="paragraph" w:styleId="TOC2">
    <w:name w:val="toc 2"/>
    <w:basedOn w:val="Normal"/>
    <w:next w:val="Normal"/>
    <w:autoRedefine/>
    <w:uiPriority w:val="39"/>
    <w:unhideWhenUsed/>
    <w:rsid w:val="00F63FEF"/>
    <w:pPr>
      <w:spacing w:after="100"/>
      <w:ind w:left="220"/>
    </w:pPr>
  </w:style>
  <w:style w:type="paragraph" w:styleId="TOC3">
    <w:name w:val="toc 3"/>
    <w:basedOn w:val="Normal"/>
    <w:next w:val="Normal"/>
    <w:autoRedefine/>
    <w:uiPriority w:val="39"/>
    <w:unhideWhenUsed/>
    <w:rsid w:val="00F63F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idate.tbxinfo.net/dialects/TBX-Bas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alidate.tbxinfo.net/"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raw.githubusercontent.com/LTAC-Global/TBX_basic_module/master/Basic.sch" TargetMode="External"/><Relationship Id="rId3" Type="http://schemas.openxmlformats.org/officeDocument/2006/relationships/hyperlink" Target="https://raw.githubusercontent.com/LTAC-Global/TBX-Basic_dialect/master/DCA/TBX-Basic_DCA.sch" TargetMode="External"/><Relationship Id="rId7" Type="http://schemas.openxmlformats.org/officeDocument/2006/relationships/hyperlink" Target="https://raw.githubusercontent.com/LTAC-Global/TBX_basic_module/master/Basic.rng" TargetMode="External"/><Relationship Id="rId2" Type="http://schemas.openxmlformats.org/officeDocument/2006/relationships/hyperlink" Target="http://www.tbxinfo.net/" TargetMode="External"/><Relationship Id="rId1" Type="http://schemas.openxmlformats.org/officeDocument/2006/relationships/hyperlink" Target="https://raw.githubusercontent.com/LTAC-Global/TBX-Basic_dialect/master/DCA/TBXcoreStructV03_TBX-Basic_integrated.rng" TargetMode="External"/><Relationship Id="rId6" Type="http://schemas.openxmlformats.org/officeDocument/2006/relationships/hyperlink" Target="https://raw.githubusercontent.com/LTAC-Global/TBX_min_module/master/Min.sch" TargetMode="External"/><Relationship Id="rId11" Type="http://schemas.openxmlformats.org/officeDocument/2006/relationships/hyperlink" Target="http://tbxinfo-dev.byuling.net/wp-content/uploads/2017/11/TBX%20Module%20Description.pdf" TargetMode="External"/><Relationship Id="rId5" Type="http://schemas.openxmlformats.org/officeDocument/2006/relationships/hyperlink" Target="https://raw.githubusercontent.com/LTAC-Global/TBX_min_module/master/Min.rng" TargetMode="External"/><Relationship Id="rId10" Type="http://schemas.openxmlformats.org/officeDocument/2006/relationships/hyperlink" Target="https://raw.githubusercontent.com/LTAC-Global/TBX-Basic_dialect/master/DCT/TBX-Basic.nvdl" TargetMode="External"/><Relationship Id="rId4" Type="http://schemas.openxmlformats.org/officeDocument/2006/relationships/hyperlink" Target="https://raw.githubusercontent.com/LTAC-Global/TBX_Core_RNG/master/TBXcoreStructV03.rng" TargetMode="External"/><Relationship Id="rId9" Type="http://schemas.openxmlformats.org/officeDocument/2006/relationships/hyperlink" Target="https://raw.githubusercontent.com/LTAC-Global/TBX-Basic_dialect/master/DCT/TBX-Basic_DCT.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85887-0409-4389-8BD9-780B792B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Hayes</dc:creator>
  <cp:keywords/>
  <dc:description/>
  <cp:lastModifiedBy>James Hayes</cp:lastModifiedBy>
  <cp:revision>3</cp:revision>
  <cp:lastPrinted>2017-12-01T21:09:00Z</cp:lastPrinted>
  <dcterms:created xsi:type="dcterms:W3CDTF">2017-11-30T19:39:00Z</dcterms:created>
  <dcterms:modified xsi:type="dcterms:W3CDTF">2017-12-07T23:46:00Z</dcterms:modified>
</cp:coreProperties>
</file>